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58174" w14:textId="77777777" w:rsidR="00F936BC" w:rsidRDefault="00F936BC" w:rsidP="00F936BC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  <w:bookmarkStart w:id="0" w:name="_Toc229804020"/>
      <w:bookmarkStart w:id="1" w:name="_Toc231895118"/>
      <w:bookmarkStart w:id="2" w:name="_Toc2254120"/>
      <w:r w:rsidRPr="00E049EA">
        <w:rPr>
          <w:rFonts w:ascii="仿宋_GB2312"/>
          <w:b/>
          <w:color w:val="000000"/>
          <w:sz w:val="32"/>
          <w:szCs w:val="32"/>
        </w:rPr>
        <w:t>SQL</w:t>
      </w:r>
      <w:r w:rsidRPr="00E049EA">
        <w:rPr>
          <w:rFonts w:ascii="仿宋_GB2312" w:hint="eastAsia"/>
          <w:b/>
          <w:color w:val="000000"/>
          <w:sz w:val="32"/>
          <w:szCs w:val="32"/>
        </w:rPr>
        <w:t>查</w:t>
      </w:r>
      <w:r w:rsidRPr="00E049EA">
        <w:rPr>
          <w:rFonts w:ascii="仿宋_GB2312"/>
          <w:b/>
          <w:color w:val="000000"/>
          <w:sz w:val="32"/>
          <w:szCs w:val="32"/>
        </w:rPr>
        <w:t>询语句自动生成</w:t>
      </w:r>
      <w:r w:rsidRPr="00E049EA">
        <w:rPr>
          <w:rFonts w:ascii="仿宋_GB2312" w:hint="eastAsia"/>
          <w:b/>
          <w:color w:val="000000"/>
          <w:sz w:val="32"/>
          <w:szCs w:val="32"/>
        </w:rPr>
        <w:t>的</w:t>
      </w:r>
      <w:r>
        <w:rPr>
          <w:rFonts w:ascii="仿宋_GB2312" w:hint="eastAsia"/>
          <w:b/>
          <w:color w:val="000000"/>
          <w:sz w:val="32"/>
          <w:szCs w:val="32"/>
        </w:rPr>
        <w:t>用</w:t>
      </w:r>
      <w:r>
        <w:rPr>
          <w:rFonts w:ascii="仿宋_GB2312"/>
          <w:b/>
          <w:color w:val="000000"/>
          <w:sz w:val="32"/>
          <w:szCs w:val="32"/>
        </w:rPr>
        <w:t>户</w:t>
      </w:r>
      <w:r>
        <w:rPr>
          <w:rFonts w:ascii="仿宋_GB2312" w:hint="eastAsia"/>
          <w:b/>
          <w:color w:val="000000"/>
          <w:sz w:val="32"/>
          <w:szCs w:val="32"/>
        </w:rPr>
        <w:t>手册</w:t>
      </w:r>
    </w:p>
    <w:p w14:paraId="6CC3F829" w14:textId="77777777" w:rsidR="0003193B" w:rsidRDefault="0003193B" w:rsidP="0003193B">
      <w:pPr>
        <w:pStyle w:val="11"/>
      </w:pPr>
      <w:r>
        <w:rPr>
          <w:rFonts w:hint="eastAsia"/>
        </w:rPr>
        <w:t>软件安装</w:t>
      </w:r>
      <w:bookmarkEnd w:id="0"/>
      <w:bookmarkEnd w:id="1"/>
    </w:p>
    <w:p w14:paraId="35141F80" w14:textId="77777777" w:rsidR="0003193B" w:rsidRDefault="0003193B" w:rsidP="0003193B">
      <w:pPr>
        <w:pStyle w:val="2"/>
        <w:numPr>
          <w:ilvl w:val="1"/>
          <w:numId w:val="1"/>
        </w:numPr>
        <w:tabs>
          <w:tab w:val="left" w:pos="0"/>
        </w:tabs>
      </w:pPr>
      <w:bookmarkStart w:id="3" w:name="_Toc229804021"/>
      <w:bookmarkStart w:id="4" w:name="_Toc231895119"/>
      <w:bookmarkEnd w:id="2"/>
      <w:r>
        <w:rPr>
          <w:rFonts w:hint="eastAsia"/>
        </w:rPr>
        <w:t>运行环境</w:t>
      </w:r>
      <w:bookmarkEnd w:id="3"/>
      <w:bookmarkEnd w:id="4"/>
    </w:p>
    <w:p w14:paraId="60094CD6" w14:textId="77777777" w:rsidR="0003193B" w:rsidRDefault="00B665D2" w:rsidP="0003193B">
      <w:pPr>
        <w:numPr>
          <w:ilvl w:val="0"/>
          <w:numId w:val="3"/>
        </w:numPr>
      </w:pPr>
      <w:r>
        <w:rPr>
          <w:rFonts w:hint="eastAsia"/>
        </w:rPr>
        <w:t>运行环境</w:t>
      </w:r>
      <w:r w:rsidR="0003193B">
        <w:rPr>
          <w:rFonts w:hint="eastAsia"/>
        </w:rPr>
        <w:t>：</w:t>
      </w:r>
      <w:r w:rsidR="00953B2A">
        <w:rPr>
          <w:rFonts w:hint="eastAsia"/>
        </w:rPr>
        <w:t>WINDOWS</w:t>
      </w:r>
      <w:r w:rsidR="00231985">
        <w:t xml:space="preserve"> </w:t>
      </w:r>
      <w:r w:rsidR="00534E49">
        <w:t>或</w:t>
      </w:r>
      <w:r w:rsidR="00534E49">
        <w:rPr>
          <w:rFonts w:hint="eastAsia"/>
        </w:rPr>
        <w:t>LINUX</w:t>
      </w:r>
      <w:r w:rsidR="00953B2A">
        <w:rPr>
          <w:rFonts w:hint="eastAsia"/>
        </w:rPr>
        <w:t xml:space="preserve">, </w:t>
      </w:r>
      <w:r w:rsidR="0003193B">
        <w:rPr>
          <w:rFonts w:hint="eastAsia"/>
        </w:rPr>
        <w:t>JAVA</w:t>
      </w:r>
      <w:r w:rsidR="00231985">
        <w:t>8</w:t>
      </w:r>
      <w:r w:rsidR="00231985">
        <w:t>及以下</w:t>
      </w:r>
      <w:r w:rsidR="0003193B">
        <w:rPr>
          <w:rFonts w:hint="eastAsia"/>
        </w:rPr>
        <w:t xml:space="preserve"> </w:t>
      </w:r>
    </w:p>
    <w:p w14:paraId="5FD597B0" w14:textId="77777777" w:rsidR="0003193B" w:rsidRDefault="0003193B" w:rsidP="0003193B">
      <w:pPr>
        <w:numPr>
          <w:ilvl w:val="0"/>
          <w:numId w:val="3"/>
        </w:numPr>
      </w:pPr>
      <w:r>
        <w:rPr>
          <w:rFonts w:hint="eastAsia"/>
        </w:rPr>
        <w:t>数据库：</w:t>
      </w:r>
      <w:r w:rsidR="002924C3">
        <w:rPr>
          <w:rFonts w:hint="eastAsia"/>
        </w:rPr>
        <w:t>MY</w:t>
      </w:r>
      <w:r>
        <w:rPr>
          <w:rFonts w:hint="eastAsia"/>
        </w:rPr>
        <w:t>SQL</w:t>
      </w:r>
    </w:p>
    <w:p w14:paraId="202934FF" w14:textId="77777777" w:rsidR="0003193B" w:rsidRDefault="0003193B" w:rsidP="0003193B">
      <w:pPr>
        <w:pStyle w:val="2"/>
        <w:numPr>
          <w:ilvl w:val="1"/>
          <w:numId w:val="1"/>
        </w:numPr>
        <w:tabs>
          <w:tab w:val="left" w:pos="0"/>
        </w:tabs>
      </w:pPr>
      <w:bookmarkStart w:id="5" w:name="_Toc229804022"/>
      <w:bookmarkStart w:id="6" w:name="_Toc231895120"/>
      <w:r>
        <w:rPr>
          <w:rFonts w:hint="eastAsia"/>
        </w:rPr>
        <w:t>安装步骤</w:t>
      </w:r>
      <w:bookmarkEnd w:id="5"/>
      <w:bookmarkEnd w:id="6"/>
    </w:p>
    <w:p w14:paraId="67E2F05A" w14:textId="77777777" w:rsidR="0003193B" w:rsidRDefault="007112B0" w:rsidP="00F936BC">
      <w:pPr>
        <w:pStyle w:val="3"/>
        <w:numPr>
          <w:ilvl w:val="2"/>
          <w:numId w:val="1"/>
        </w:numPr>
        <w:tabs>
          <w:tab w:val="left" w:pos="0"/>
        </w:tabs>
      </w:pPr>
      <w:bookmarkStart w:id="7" w:name="_Toc229804023"/>
      <w:bookmarkStart w:id="8" w:name="_Toc231895121"/>
      <w:r>
        <w:rPr>
          <w:rFonts w:hint="eastAsia"/>
        </w:rPr>
        <w:t>创建数据库</w:t>
      </w:r>
      <w:bookmarkEnd w:id="7"/>
      <w:bookmarkEnd w:id="8"/>
    </w:p>
    <w:p w14:paraId="082BA51C" w14:textId="77777777" w:rsidR="0003193B" w:rsidRDefault="00F936BC" w:rsidP="00B665D2">
      <w:pPr>
        <w:ind w:firstLine="42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Universe</w:t>
      </w:r>
      <w:r>
        <w:t>.sql</w:t>
      </w:r>
      <w:proofErr w:type="spellEnd"/>
      <w:r>
        <w:rPr>
          <w:rFonts w:hint="eastAsia"/>
        </w:rPr>
        <w:t>创</w:t>
      </w:r>
      <w:r w:rsidR="002C1985">
        <w:rPr>
          <w:rFonts w:hint="eastAsia"/>
        </w:rPr>
        <w:t>建</w:t>
      </w:r>
      <w:r w:rsidR="002C1985">
        <w:rPr>
          <w:rFonts w:hint="eastAsia"/>
        </w:rPr>
        <w:t>Universe</w:t>
      </w:r>
      <w:r w:rsidR="002C1985">
        <w:rPr>
          <w:rFonts w:hint="eastAsia"/>
        </w:rPr>
        <w:t>数据库</w:t>
      </w:r>
      <w:r w:rsidR="0003193B">
        <w:rPr>
          <w:rFonts w:hint="eastAsia"/>
        </w:rPr>
        <w:t>。</w:t>
      </w:r>
      <w:r w:rsidR="00534E49">
        <w:rPr>
          <w:rFonts w:hint="eastAsia"/>
        </w:rPr>
        <w:t>（</w:t>
      </w:r>
      <w:proofErr w:type="spellStart"/>
      <w:r w:rsidR="00534E49">
        <w:rPr>
          <w:rFonts w:hint="eastAsia"/>
        </w:rPr>
        <w:t>Universe</w:t>
      </w:r>
      <w:r w:rsidR="00534E49">
        <w:t>.sql</w:t>
      </w:r>
      <w:proofErr w:type="spellEnd"/>
      <w:r w:rsidR="00534E49">
        <w:rPr>
          <w:rFonts w:hint="eastAsia"/>
        </w:rPr>
        <w:t>由数据库物理视图生成）</w:t>
      </w:r>
    </w:p>
    <w:p w14:paraId="0D69D2AE" w14:textId="77777777" w:rsidR="00B665D2" w:rsidRDefault="00B665D2" w:rsidP="00B665D2">
      <w:pPr>
        <w:ind w:firstLine="420"/>
      </w:pPr>
    </w:p>
    <w:p w14:paraId="2FC416D5" w14:textId="77777777" w:rsidR="002C1985" w:rsidRDefault="007112B0" w:rsidP="00B665D2">
      <w:pPr>
        <w:ind w:firstLine="420"/>
      </w:pPr>
      <w:r>
        <w:rPr>
          <w:rFonts w:hint="eastAsia"/>
        </w:rPr>
        <w:t>数据库的</w:t>
      </w:r>
      <w:r w:rsidR="002C1985" w:rsidRPr="002C1985">
        <w:rPr>
          <w:rFonts w:hint="eastAsia"/>
        </w:rPr>
        <w:t>逻辑视图</w:t>
      </w:r>
      <w:r>
        <w:rPr>
          <w:rFonts w:hint="eastAsia"/>
        </w:rPr>
        <w:t>：</w:t>
      </w:r>
    </w:p>
    <w:p w14:paraId="10ACB702" w14:textId="77777777" w:rsidR="002C1985" w:rsidRDefault="002C1985" w:rsidP="002C1985">
      <w:pPr>
        <w:ind w:left="680"/>
      </w:pPr>
      <w:r w:rsidRPr="000E09CF">
        <w:rPr>
          <w:rFonts w:ascii="仿宋_GB2312"/>
          <w:noProof/>
          <w:color w:val="FF0000"/>
          <w:sz w:val="24"/>
          <w:szCs w:val="24"/>
        </w:rPr>
        <w:drawing>
          <wp:inline distT="0" distB="0" distL="0" distR="0" wp14:anchorId="244F0500" wp14:editId="067F8D9F">
            <wp:extent cx="4563731" cy="4447642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58" cy="444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8218" w14:textId="77777777" w:rsidR="00D7574F" w:rsidRDefault="00D7574F" w:rsidP="002C1985">
      <w:pPr>
        <w:ind w:left="680"/>
      </w:pPr>
    </w:p>
    <w:p w14:paraId="018CBFAB" w14:textId="77777777" w:rsidR="00D7574F" w:rsidRDefault="00D7574F" w:rsidP="002C1985">
      <w:pPr>
        <w:ind w:left="680"/>
      </w:pPr>
    </w:p>
    <w:p w14:paraId="0FA1BAA5" w14:textId="77777777" w:rsidR="002C1985" w:rsidRDefault="002C1985" w:rsidP="002C1985">
      <w:pPr>
        <w:ind w:left="680"/>
      </w:pPr>
      <w:r w:rsidRPr="002C1985">
        <w:rPr>
          <w:rFonts w:hint="eastAsia"/>
        </w:rPr>
        <w:lastRenderedPageBreak/>
        <w:t>数据</w:t>
      </w:r>
      <w:r w:rsidR="007112B0">
        <w:rPr>
          <w:rFonts w:hint="eastAsia"/>
        </w:rPr>
        <w:t>库的</w:t>
      </w:r>
      <w:r w:rsidRPr="002C1985">
        <w:rPr>
          <w:rFonts w:hint="eastAsia"/>
        </w:rPr>
        <w:t>物理视图</w:t>
      </w:r>
    </w:p>
    <w:p w14:paraId="4A821645" w14:textId="77777777" w:rsidR="002C1985" w:rsidRDefault="002C1985" w:rsidP="002C1985">
      <w:pPr>
        <w:ind w:left="680"/>
      </w:pPr>
      <w:r w:rsidRPr="002C1985">
        <w:rPr>
          <w:noProof/>
        </w:rPr>
        <w:drawing>
          <wp:inline distT="0" distB="0" distL="0" distR="0" wp14:anchorId="6668BE36" wp14:editId="5B561953">
            <wp:extent cx="5274310" cy="322298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4199" w14:textId="77777777" w:rsidR="0003193B" w:rsidRDefault="00C14872" w:rsidP="0003193B">
      <w:pPr>
        <w:pStyle w:val="3"/>
        <w:numPr>
          <w:ilvl w:val="2"/>
          <w:numId w:val="1"/>
        </w:numPr>
        <w:tabs>
          <w:tab w:val="left" w:pos="0"/>
        </w:tabs>
      </w:pPr>
      <w:r>
        <w:rPr>
          <w:rFonts w:hint="eastAsia"/>
        </w:rPr>
        <w:t>设</w:t>
      </w:r>
      <w:r>
        <w:t>计</w:t>
      </w:r>
      <w:r>
        <w:rPr>
          <w:rFonts w:hint="eastAsia"/>
        </w:rPr>
        <w:t>U</w:t>
      </w:r>
      <w:r>
        <w:t>niverse</w:t>
      </w:r>
    </w:p>
    <w:p w14:paraId="5AEA7BB9" w14:textId="77777777" w:rsidR="007112B0" w:rsidRDefault="007112B0" w:rsidP="007112B0">
      <w:r>
        <w:rPr>
          <w:rFonts w:hint="eastAsia"/>
        </w:rPr>
        <w:t>根据业务数据库及业务需求来</w:t>
      </w:r>
      <w:r w:rsidR="00C14872">
        <w:rPr>
          <w:rFonts w:hint="eastAsia"/>
        </w:rPr>
        <w:t>设</w:t>
      </w:r>
      <w:r w:rsidR="00C14872">
        <w:t>计</w:t>
      </w:r>
      <w:r>
        <w:rPr>
          <w:rFonts w:hint="eastAsia"/>
        </w:rPr>
        <w:t>Universe</w:t>
      </w:r>
      <w:r w:rsidR="00C14872">
        <w:rPr>
          <w:rFonts w:hint="eastAsia"/>
        </w:rPr>
        <w:t>，</w:t>
      </w:r>
      <w:r w:rsidR="00C14872">
        <w:t>将设计结果</w:t>
      </w:r>
      <w:r w:rsidR="00F936BC">
        <w:rPr>
          <w:rFonts w:hint="eastAsia"/>
        </w:rPr>
        <w:t>的</w:t>
      </w:r>
      <w:r w:rsidR="00F936BC">
        <w:t>数据</w:t>
      </w:r>
      <w:r w:rsidR="00C14872">
        <w:t>存入</w:t>
      </w:r>
      <w:r>
        <w:rPr>
          <w:rFonts w:hint="eastAsia"/>
        </w:rPr>
        <w:t>数据库</w:t>
      </w:r>
      <w:r w:rsidR="00C14872">
        <w:rPr>
          <w:rFonts w:hint="eastAsia"/>
        </w:rPr>
        <w:t>中</w:t>
      </w:r>
      <w:r>
        <w:rPr>
          <w:rFonts w:hint="eastAsia"/>
        </w:rPr>
        <w:t>。</w:t>
      </w:r>
    </w:p>
    <w:p w14:paraId="70994CD5" w14:textId="77777777" w:rsidR="007112B0" w:rsidRDefault="007112B0" w:rsidP="007112B0">
      <w:r>
        <w:rPr>
          <w:rFonts w:hint="eastAsia"/>
        </w:rPr>
        <w:t>以下为部分表的示意图。</w:t>
      </w:r>
    </w:p>
    <w:p w14:paraId="44258569" w14:textId="77777777" w:rsidR="00534E49" w:rsidRDefault="00534E49" w:rsidP="007112B0">
      <w:r>
        <w:t>DB_CONNECTION</w:t>
      </w:r>
      <w:r>
        <w:rPr>
          <w:rFonts w:hint="eastAsia"/>
        </w:rPr>
        <w:t>：</w:t>
      </w:r>
    </w:p>
    <w:p w14:paraId="6E7BD4B3" w14:textId="77777777" w:rsidR="007112B0" w:rsidRDefault="007112B0" w:rsidP="007112B0">
      <w:r>
        <w:rPr>
          <w:noProof/>
        </w:rPr>
        <w:drawing>
          <wp:inline distT="0" distB="0" distL="0" distR="0" wp14:anchorId="11165AB9" wp14:editId="21A32F52">
            <wp:extent cx="5278120" cy="572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C2C7" w14:textId="77777777" w:rsidR="00534E49" w:rsidRDefault="00534E49" w:rsidP="007112B0">
      <w:r>
        <w:t>DATA_TABLE</w:t>
      </w:r>
      <w:r>
        <w:rPr>
          <w:rFonts w:hint="eastAsia"/>
        </w:rPr>
        <w:t>：</w:t>
      </w:r>
    </w:p>
    <w:p w14:paraId="358C0790" w14:textId="77777777" w:rsidR="00534E49" w:rsidRDefault="007112B0" w:rsidP="00534E49">
      <w:r>
        <w:rPr>
          <w:noProof/>
        </w:rPr>
        <w:drawing>
          <wp:inline distT="0" distB="0" distL="0" distR="0" wp14:anchorId="0C5B148A" wp14:editId="1D2FAB01">
            <wp:extent cx="3676190" cy="22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E49" w:rsidRPr="00534E49">
        <w:rPr>
          <w:rFonts w:hint="eastAsia"/>
        </w:rPr>
        <w:t xml:space="preserve"> </w:t>
      </w:r>
    </w:p>
    <w:p w14:paraId="580AECCA" w14:textId="77777777" w:rsidR="00534E49" w:rsidRDefault="00534E49" w:rsidP="00534E49"/>
    <w:p w14:paraId="362AD42E" w14:textId="77777777" w:rsidR="007112B0" w:rsidRDefault="00534E49" w:rsidP="007112B0">
      <w:r>
        <w:rPr>
          <w:rFonts w:hint="eastAsia"/>
        </w:rPr>
        <w:t>TABLE_FIELD</w:t>
      </w:r>
      <w:r>
        <w:rPr>
          <w:rFonts w:hint="eastAsia"/>
        </w:rPr>
        <w:t>：</w:t>
      </w:r>
    </w:p>
    <w:p w14:paraId="241AB78A" w14:textId="77777777" w:rsidR="007112B0" w:rsidRDefault="007112B0" w:rsidP="007112B0">
      <w:r>
        <w:rPr>
          <w:noProof/>
        </w:rPr>
        <w:lastRenderedPageBreak/>
        <w:drawing>
          <wp:inline distT="0" distB="0" distL="0" distR="0" wp14:anchorId="48C01A08" wp14:editId="0CB3887D">
            <wp:extent cx="5278120" cy="1205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DFE8" w14:textId="77777777" w:rsidR="00534E49" w:rsidRDefault="00534E49" w:rsidP="00534E49">
      <w:r>
        <w:rPr>
          <w:rFonts w:hint="eastAsia"/>
        </w:rPr>
        <w:t>OBJECT</w:t>
      </w:r>
      <w:r>
        <w:rPr>
          <w:rFonts w:hint="eastAsia"/>
        </w:rPr>
        <w:t>：</w:t>
      </w:r>
    </w:p>
    <w:p w14:paraId="063D98A8" w14:textId="77777777" w:rsidR="007112B0" w:rsidRDefault="00C37A44" w:rsidP="007112B0">
      <w:r>
        <w:rPr>
          <w:noProof/>
        </w:rPr>
        <w:drawing>
          <wp:inline distT="0" distB="0" distL="0" distR="0" wp14:anchorId="5E87E63F" wp14:editId="1E98D9A1">
            <wp:extent cx="5278120" cy="14319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228D" w14:textId="77777777" w:rsidR="00534E49" w:rsidRDefault="00534E49" w:rsidP="00534E49">
      <w:r>
        <w:rPr>
          <w:rFonts w:hint="eastAsia"/>
        </w:rPr>
        <w:t>QUERY_STATEMENT</w:t>
      </w:r>
      <w:r>
        <w:rPr>
          <w:rFonts w:hint="eastAsia"/>
        </w:rPr>
        <w:t>：</w:t>
      </w:r>
    </w:p>
    <w:p w14:paraId="60383391" w14:textId="77777777" w:rsidR="007112B0" w:rsidRDefault="007112B0" w:rsidP="007112B0">
      <w:r>
        <w:rPr>
          <w:noProof/>
        </w:rPr>
        <w:drawing>
          <wp:inline distT="0" distB="0" distL="0" distR="0" wp14:anchorId="68E1A7B0" wp14:editId="33EAFF9A">
            <wp:extent cx="5278120" cy="7575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324A" w14:textId="77777777" w:rsidR="00534E49" w:rsidRPr="002C1985" w:rsidRDefault="00534E49" w:rsidP="00534E49">
      <w:r>
        <w:rPr>
          <w:rFonts w:hint="eastAsia"/>
        </w:rPr>
        <w:t>FILTER</w:t>
      </w:r>
      <w:r>
        <w:rPr>
          <w:rFonts w:hint="eastAsia"/>
        </w:rPr>
        <w:t>：</w:t>
      </w:r>
    </w:p>
    <w:p w14:paraId="32D94150" w14:textId="77777777" w:rsidR="00534E49" w:rsidRDefault="00534E49" w:rsidP="007112B0">
      <w:r>
        <w:rPr>
          <w:noProof/>
        </w:rPr>
        <w:drawing>
          <wp:inline distT="0" distB="0" distL="0" distR="0" wp14:anchorId="595C89AA" wp14:editId="4E1A2CFA">
            <wp:extent cx="5278120" cy="744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5A46" w14:textId="77777777" w:rsidR="00534E49" w:rsidRDefault="00534E49" w:rsidP="007112B0">
      <w:r>
        <w:rPr>
          <w:rFonts w:hint="eastAsia"/>
        </w:rPr>
        <w:t>FOLDER:</w:t>
      </w:r>
    </w:p>
    <w:p w14:paraId="6FB322D1" w14:textId="77777777" w:rsidR="00534E49" w:rsidRDefault="00534E49" w:rsidP="007112B0">
      <w:r>
        <w:rPr>
          <w:noProof/>
        </w:rPr>
        <w:drawing>
          <wp:inline distT="0" distB="0" distL="0" distR="0" wp14:anchorId="5D3C5413" wp14:editId="6E725443">
            <wp:extent cx="3704762" cy="5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A1A3" w14:textId="77777777" w:rsidR="00534E49" w:rsidRDefault="00534E49" w:rsidP="007112B0">
      <w:r>
        <w:rPr>
          <w:rFonts w:hint="eastAsia"/>
        </w:rPr>
        <w:t>UNIVERSE</w:t>
      </w:r>
    </w:p>
    <w:p w14:paraId="5E84D1D7" w14:textId="77777777" w:rsidR="00534E49" w:rsidRDefault="00534E49" w:rsidP="007112B0">
      <w:r>
        <w:rPr>
          <w:noProof/>
        </w:rPr>
        <w:drawing>
          <wp:inline distT="0" distB="0" distL="0" distR="0" wp14:anchorId="331775BE" wp14:editId="260CC6FA">
            <wp:extent cx="5142857" cy="580952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06F7" w14:textId="77777777" w:rsidR="00534E49" w:rsidRDefault="00534E49" w:rsidP="007112B0">
      <w:r>
        <w:t>DATA_FOUNDATION</w:t>
      </w:r>
    </w:p>
    <w:p w14:paraId="5FDEEDBF" w14:textId="77777777" w:rsidR="00534E49" w:rsidRPr="002C1985" w:rsidRDefault="00534E49" w:rsidP="007112B0">
      <w:r>
        <w:rPr>
          <w:noProof/>
        </w:rPr>
        <w:drawing>
          <wp:inline distT="0" distB="0" distL="0" distR="0" wp14:anchorId="533A2D33" wp14:editId="79E4E932">
            <wp:extent cx="4447619" cy="53333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A530" w14:textId="77777777" w:rsidR="007112B0" w:rsidRDefault="007112B0" w:rsidP="007112B0">
      <w:pPr>
        <w:pStyle w:val="3"/>
        <w:numPr>
          <w:ilvl w:val="2"/>
          <w:numId w:val="1"/>
        </w:numPr>
        <w:tabs>
          <w:tab w:val="left" w:pos="0"/>
        </w:tabs>
      </w:pPr>
      <w:r>
        <w:rPr>
          <w:rFonts w:hint="eastAsia"/>
        </w:rPr>
        <w:t>运行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51F4CC06" w14:textId="77777777" w:rsidR="0003193B" w:rsidRDefault="007112B0" w:rsidP="00B665D2">
      <w:pPr>
        <w:ind w:firstLineChars="200" w:firstLine="420"/>
        <w:jc w:val="left"/>
        <w:rPr>
          <w:i/>
        </w:rPr>
      </w:pPr>
      <w:r>
        <w:rPr>
          <w:rFonts w:hint="eastAsia"/>
        </w:rPr>
        <w:t>可在命令行中运行</w:t>
      </w:r>
      <w:r w:rsidRPr="001C1466">
        <w:rPr>
          <w:rFonts w:hint="eastAsia"/>
          <w:i/>
        </w:rPr>
        <w:t>java</w:t>
      </w:r>
      <w:r w:rsidR="001C1466">
        <w:rPr>
          <w:i/>
        </w:rPr>
        <w:t xml:space="preserve"> </w:t>
      </w:r>
      <w:r w:rsidRPr="001C1466">
        <w:rPr>
          <w:rFonts w:hint="eastAsia"/>
          <w:i/>
        </w:rPr>
        <w:t xml:space="preserve"> </w:t>
      </w:r>
      <w:r w:rsidRPr="001C1466">
        <w:rPr>
          <w:i/>
        </w:rPr>
        <w:t>–</w:t>
      </w:r>
      <w:r w:rsidRPr="001C1466">
        <w:rPr>
          <w:rFonts w:hint="eastAsia"/>
          <w:i/>
        </w:rPr>
        <w:t xml:space="preserve">jar </w:t>
      </w:r>
      <w:r w:rsidR="001C1466" w:rsidRPr="001C1466">
        <w:rPr>
          <w:i/>
        </w:rPr>
        <w:t xml:space="preserve"> </w:t>
      </w:r>
      <w:r w:rsidRPr="001C1466">
        <w:rPr>
          <w:i/>
        </w:rPr>
        <w:t xml:space="preserve">JAR_NAME </w:t>
      </w:r>
      <w:r w:rsidR="001C1466" w:rsidRPr="001C1466">
        <w:rPr>
          <w:i/>
        </w:rPr>
        <w:t xml:space="preserve">  </w:t>
      </w:r>
      <w:r w:rsidR="000F33F9">
        <w:rPr>
          <w:rFonts w:hint="eastAsia"/>
          <w:i/>
        </w:rPr>
        <w:t>--</w:t>
      </w:r>
      <w:r w:rsidRPr="001C1466">
        <w:rPr>
          <w:i/>
        </w:rPr>
        <w:t xml:space="preserve">DATA_SOURCE_URL </w:t>
      </w:r>
      <w:r w:rsidR="000F33F9">
        <w:rPr>
          <w:i/>
        </w:rPr>
        <w:t xml:space="preserve">              </w:t>
      </w:r>
      <w:r w:rsidR="000F33F9">
        <w:rPr>
          <w:i/>
        </w:rPr>
        <w:lastRenderedPageBreak/>
        <w:t>--</w:t>
      </w:r>
      <w:r w:rsidRPr="001C1466">
        <w:rPr>
          <w:i/>
        </w:rPr>
        <w:t xml:space="preserve">DATA_SOURCE_USERNAME  </w:t>
      </w:r>
      <w:r w:rsidR="000F33F9">
        <w:rPr>
          <w:i/>
        </w:rPr>
        <w:t>--</w:t>
      </w:r>
      <w:r w:rsidRPr="001C1466">
        <w:rPr>
          <w:i/>
        </w:rPr>
        <w:t>DATA_SOURCE_PWD</w:t>
      </w:r>
      <w:r w:rsidR="00B665D2">
        <w:rPr>
          <w:rFonts w:hint="eastAsia"/>
          <w:i/>
        </w:rPr>
        <w:t>语句启动程序。</w:t>
      </w:r>
    </w:p>
    <w:p w14:paraId="3743D4C0" w14:textId="77777777" w:rsidR="00B665D2" w:rsidRDefault="00B665D2" w:rsidP="00B665D2">
      <w:pPr>
        <w:ind w:firstLineChars="200" w:firstLine="420"/>
        <w:jc w:val="left"/>
        <w:rPr>
          <w:i/>
        </w:rPr>
      </w:pPr>
    </w:p>
    <w:p w14:paraId="4045AA08" w14:textId="77777777" w:rsidR="007112B0" w:rsidRDefault="007112B0" w:rsidP="00B665D2">
      <w:pPr>
        <w:ind w:firstLineChars="200" w:firstLine="420"/>
        <w:jc w:val="left"/>
      </w:pPr>
      <w:r>
        <w:rPr>
          <w:rFonts w:hint="eastAsia"/>
        </w:rPr>
        <w:t>其中</w:t>
      </w:r>
      <w:r w:rsidRPr="001C1466">
        <w:rPr>
          <w:u w:val="single"/>
        </w:rPr>
        <w:t>JAR_NAME</w:t>
      </w:r>
      <w:r>
        <w:rPr>
          <w:rFonts w:hint="eastAsia"/>
        </w:rPr>
        <w:t>为</w:t>
      </w:r>
      <w:r>
        <w:rPr>
          <w:rFonts w:hint="eastAsia"/>
        </w:rPr>
        <w:t>jar</w:t>
      </w:r>
      <w:r>
        <w:rPr>
          <w:rFonts w:hint="eastAsia"/>
        </w:rPr>
        <w:t>包的名称，例如</w:t>
      </w:r>
      <w:r w:rsidRPr="007112B0">
        <w:t>sqlgeneration-1.0-SNAPSHOT.jar</w:t>
      </w:r>
      <w:r>
        <w:t>。</w:t>
      </w:r>
    </w:p>
    <w:p w14:paraId="4B98DE68" w14:textId="77777777" w:rsidR="007112B0" w:rsidRDefault="007112B0" w:rsidP="007112B0">
      <w:pPr>
        <w:jc w:val="left"/>
      </w:pPr>
      <w:r w:rsidRPr="001C1466">
        <w:rPr>
          <w:u w:val="single"/>
        </w:rPr>
        <w:t>DATA_SOURCE_URL</w:t>
      </w:r>
      <w:r>
        <w:rPr>
          <w:rFonts w:hint="eastAsia"/>
        </w:rPr>
        <w:t>为</w:t>
      </w:r>
      <w:r>
        <w:rPr>
          <w:rFonts w:hint="eastAsia"/>
        </w:rPr>
        <w:t>Universe</w:t>
      </w:r>
      <w:r>
        <w:rPr>
          <w:rFonts w:hint="eastAsia"/>
        </w:rPr>
        <w:t>数据库的地址及配置参数，例如</w:t>
      </w:r>
      <w:r w:rsidR="000F33F9" w:rsidRPr="000F33F9">
        <w:t>spring.datasource.url=</w:t>
      </w:r>
      <w:r w:rsidRPr="007112B0">
        <w:t>jdbc:mysql://202.120.40.28:33060/sql_generation_t1?characterEncoding=utf8&amp;useSSL=true</w:t>
      </w:r>
      <w:r w:rsidR="001C1466">
        <w:t>。</w:t>
      </w:r>
    </w:p>
    <w:p w14:paraId="42990C08" w14:textId="77777777" w:rsidR="001C1466" w:rsidRDefault="001C1466" w:rsidP="007112B0">
      <w:pPr>
        <w:jc w:val="left"/>
      </w:pPr>
      <w:r w:rsidRPr="001C1466">
        <w:rPr>
          <w:u w:val="single"/>
        </w:rPr>
        <w:t>DATA_SOURCE_USERNAME</w:t>
      </w:r>
      <w:r>
        <w:rPr>
          <w:rFonts w:hint="eastAsia"/>
        </w:rPr>
        <w:t>为</w:t>
      </w:r>
      <w:r>
        <w:rPr>
          <w:rFonts w:hint="eastAsia"/>
        </w:rPr>
        <w:t>Universe</w:t>
      </w:r>
      <w:r>
        <w:rPr>
          <w:rFonts w:hint="eastAsia"/>
        </w:rPr>
        <w:t>数据库的登陆账号名称。</w:t>
      </w:r>
      <w:r w:rsidR="000F33F9">
        <w:rPr>
          <w:rFonts w:hint="eastAsia"/>
        </w:rPr>
        <w:t>例如</w:t>
      </w:r>
      <w:proofErr w:type="spellStart"/>
      <w:r w:rsidR="000F33F9" w:rsidRPr="000F33F9">
        <w:t>spring.datasource.username</w:t>
      </w:r>
      <w:proofErr w:type="spellEnd"/>
      <w:r w:rsidR="000F33F9" w:rsidRPr="000F33F9">
        <w:t>=admin</w:t>
      </w:r>
    </w:p>
    <w:p w14:paraId="046F56FE" w14:textId="77777777" w:rsidR="001C1466" w:rsidRDefault="001C1466" w:rsidP="007112B0">
      <w:pPr>
        <w:jc w:val="left"/>
      </w:pPr>
      <w:r w:rsidRPr="001C1466">
        <w:rPr>
          <w:u w:val="single"/>
        </w:rPr>
        <w:t>DATA_SOURCE_PWD</w:t>
      </w:r>
      <w:r>
        <w:rPr>
          <w:rFonts w:hint="eastAsia"/>
        </w:rPr>
        <w:t>为</w:t>
      </w:r>
      <w:r>
        <w:rPr>
          <w:rFonts w:hint="eastAsia"/>
        </w:rPr>
        <w:t>Universe</w:t>
      </w:r>
      <w:r>
        <w:rPr>
          <w:rFonts w:hint="eastAsia"/>
        </w:rPr>
        <w:t>数据库的登陆账号密码。</w:t>
      </w:r>
      <w:r w:rsidR="000F33F9">
        <w:rPr>
          <w:rFonts w:hint="eastAsia"/>
        </w:rPr>
        <w:t>例如：</w:t>
      </w:r>
    </w:p>
    <w:p w14:paraId="3E68F7B6" w14:textId="77777777" w:rsidR="000F33F9" w:rsidRDefault="000F33F9" w:rsidP="007112B0">
      <w:pPr>
        <w:jc w:val="left"/>
      </w:pPr>
      <w:proofErr w:type="spellStart"/>
      <w:r w:rsidRPr="000F33F9">
        <w:t>spring.datasource.password</w:t>
      </w:r>
      <w:proofErr w:type="spellEnd"/>
      <w:r w:rsidRPr="000F33F9">
        <w:t xml:space="preserve">= </w:t>
      </w:r>
      <w:proofErr w:type="spellStart"/>
      <w:r>
        <w:t>xxxxxx</w:t>
      </w:r>
      <w:proofErr w:type="spellEnd"/>
    </w:p>
    <w:p w14:paraId="5BF3C5C0" w14:textId="77777777" w:rsidR="000F33F9" w:rsidRDefault="000F33F9" w:rsidP="007112B0">
      <w:pPr>
        <w:jc w:val="left"/>
      </w:pPr>
    </w:p>
    <w:p w14:paraId="31F63F47" w14:textId="77777777" w:rsidR="000F33F9" w:rsidRPr="007112B0" w:rsidRDefault="000F33F9" w:rsidP="007112B0">
      <w:pPr>
        <w:jc w:val="left"/>
      </w:pPr>
      <w:r>
        <w:rPr>
          <w:rFonts w:hint="eastAsia"/>
        </w:rPr>
        <w:t>正确示例：</w:t>
      </w:r>
      <w:r w:rsidRPr="000F33F9">
        <w:t>java -jar E:\workspace\SQLGeneration\target\sqlgeneration-1.0-SNAPSHOT.jar --spring.datasource.url=jdbc:mysql://202.120.40.28:33060/sql_generation_t1?characterEncoding=utf8&amp;useSSL=true --</w:t>
      </w:r>
      <w:proofErr w:type="spellStart"/>
      <w:r w:rsidRPr="000F33F9">
        <w:t>spring.datasource.username</w:t>
      </w:r>
      <w:proofErr w:type="spellEnd"/>
      <w:r w:rsidRPr="000F33F9">
        <w:t>=admin --</w:t>
      </w:r>
      <w:proofErr w:type="spellStart"/>
      <w:r>
        <w:t>spring.datasource.password</w:t>
      </w:r>
      <w:proofErr w:type="spellEnd"/>
      <w:r>
        <w:t>=</w:t>
      </w:r>
      <w:proofErr w:type="spellStart"/>
      <w:r>
        <w:t>xxxxxx</w:t>
      </w:r>
      <w:proofErr w:type="spellEnd"/>
    </w:p>
    <w:p w14:paraId="4EE6492E" w14:textId="77777777" w:rsidR="00C37A44" w:rsidRDefault="00C37A44" w:rsidP="00C37A44">
      <w:pPr>
        <w:pStyle w:val="11"/>
        <w:numPr>
          <w:ilvl w:val="0"/>
          <w:numId w:val="1"/>
        </w:numPr>
        <w:tabs>
          <w:tab w:val="left" w:pos="0"/>
        </w:tabs>
      </w:pPr>
      <w:r>
        <w:rPr>
          <w:rFonts w:hint="eastAsia"/>
        </w:rPr>
        <w:t>API</w:t>
      </w:r>
      <w:r>
        <w:rPr>
          <w:rFonts w:hint="eastAsia"/>
        </w:rPr>
        <w:t>使用</w:t>
      </w:r>
    </w:p>
    <w:p w14:paraId="73924100" w14:textId="77777777" w:rsidR="00C37A44" w:rsidRDefault="00C37A44" w:rsidP="00C37A44">
      <w:pPr>
        <w:pStyle w:val="2"/>
        <w:numPr>
          <w:ilvl w:val="1"/>
          <w:numId w:val="1"/>
        </w:numPr>
        <w:tabs>
          <w:tab w:val="left" w:pos="0"/>
        </w:tabs>
      </w:pPr>
      <w:r>
        <w:rPr>
          <w:rFonts w:hint="eastAsia"/>
        </w:rPr>
        <w:t>API</w:t>
      </w:r>
      <w:r>
        <w:rPr>
          <w:rFonts w:hint="eastAsia"/>
        </w:rPr>
        <w:t>接</w:t>
      </w:r>
      <w:r>
        <w:t>口说明</w:t>
      </w:r>
    </w:p>
    <w:p w14:paraId="4CD48E4B" w14:textId="77777777" w:rsidR="00C37A44" w:rsidRPr="00C14872" w:rsidRDefault="00C37A44" w:rsidP="00C37A44">
      <w:r>
        <w:rPr>
          <w:rFonts w:hint="eastAsia"/>
        </w:rPr>
        <w:t>本</w:t>
      </w:r>
      <w:r>
        <w:t>工具以</w:t>
      </w:r>
      <w:r>
        <w:rPr>
          <w:rFonts w:hint="eastAsia"/>
        </w:rPr>
        <w:t>REST</w:t>
      </w:r>
      <w:r>
        <w:t>ful Web Service</w:t>
      </w:r>
      <w:r>
        <w:rPr>
          <w:rFonts w:hint="eastAsia"/>
        </w:rPr>
        <w:t>来</w:t>
      </w:r>
      <w:r>
        <w:t>提供服务。</w:t>
      </w:r>
    </w:p>
    <w:p w14:paraId="11639F4D" w14:textId="77777777" w:rsidR="00C37A44" w:rsidRPr="007C202F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r w:rsidRPr="007C202F">
        <w:rPr>
          <w:rFonts w:hint="eastAsia"/>
        </w:rPr>
        <w:t>setObjects</w:t>
      </w:r>
      <w:proofErr w:type="spellEnd"/>
      <w:r w:rsidRPr="007C202F">
        <w:t xml:space="preserve"> </w:t>
      </w:r>
    </w:p>
    <w:p w14:paraId="35E30E76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POST</w:t>
      </w:r>
    </w:p>
    <w:p w14:paraId="62AE9543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5EA127B8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接口</w:t>
      </w:r>
      <w:r w:rsidRPr="007C202F">
        <w:rPr>
          <w:rFonts w:hint="eastAsia"/>
          <w:color w:val="000000" w:themeColor="text1"/>
        </w:rPr>
        <w:t>说明：设置需要查询的对象集合</w:t>
      </w:r>
    </w:p>
    <w:p w14:paraId="677DABC3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</w:t>
      </w:r>
    </w:p>
    <w:tbl>
      <w:tblPr>
        <w:tblStyle w:val="a8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C37A44" w:rsidRPr="007C202F" w14:paraId="3B05F0F1" w14:textId="77777777" w:rsidTr="004405B3">
        <w:tc>
          <w:tcPr>
            <w:tcW w:w="1696" w:type="dxa"/>
          </w:tcPr>
          <w:p w14:paraId="5B334396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1134" w:type="dxa"/>
          </w:tcPr>
          <w:p w14:paraId="58B4B2F9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必选</w:t>
            </w:r>
          </w:p>
        </w:tc>
        <w:tc>
          <w:tcPr>
            <w:tcW w:w="1843" w:type="dxa"/>
          </w:tcPr>
          <w:p w14:paraId="2742E05D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类型和范围</w:t>
            </w:r>
          </w:p>
        </w:tc>
        <w:tc>
          <w:tcPr>
            <w:tcW w:w="3623" w:type="dxa"/>
          </w:tcPr>
          <w:p w14:paraId="4BA60476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37A44" w:rsidRPr="007C202F" w14:paraId="38CACC43" w14:textId="77777777" w:rsidTr="004405B3">
        <w:tc>
          <w:tcPr>
            <w:tcW w:w="1696" w:type="dxa"/>
          </w:tcPr>
          <w:p w14:paraId="6DF931BA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objects</w:t>
            </w:r>
          </w:p>
        </w:tc>
        <w:tc>
          <w:tcPr>
            <w:tcW w:w="1134" w:type="dxa"/>
          </w:tcPr>
          <w:p w14:paraId="0BF5A728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T</w:t>
            </w:r>
            <w:r w:rsidRPr="007C202F">
              <w:rPr>
                <w:rFonts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843" w:type="dxa"/>
          </w:tcPr>
          <w:p w14:paraId="6A1A634C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List</w:t>
            </w:r>
            <w:r w:rsidRPr="007C202F">
              <w:rPr>
                <w:rFonts w:hint="eastAsia"/>
                <w:color w:val="000000" w:themeColor="text1"/>
                <w:szCs w:val="21"/>
              </w:rPr>
              <w:t>&lt;</w:t>
            </w:r>
            <w:proofErr w:type="spellStart"/>
            <w:r w:rsidRPr="007C202F">
              <w:rPr>
                <w:color w:val="000000" w:themeColor="text1"/>
                <w:szCs w:val="21"/>
              </w:rPr>
              <w:t>int</w:t>
            </w:r>
            <w:proofErr w:type="spellEnd"/>
            <w:r w:rsidRPr="007C202F">
              <w:rPr>
                <w:rFonts w:hint="eastAsia"/>
                <w:color w:val="000000" w:themeColor="text1"/>
                <w:szCs w:val="21"/>
              </w:rPr>
              <w:t>&gt;</w:t>
            </w:r>
          </w:p>
        </w:tc>
        <w:tc>
          <w:tcPr>
            <w:tcW w:w="3623" w:type="dxa"/>
          </w:tcPr>
          <w:p w14:paraId="11605C8A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需要查看的对象</w:t>
            </w:r>
            <w:r w:rsidRPr="007C202F">
              <w:rPr>
                <w:rFonts w:hint="eastAsia"/>
                <w:color w:val="000000" w:themeColor="text1"/>
                <w:szCs w:val="21"/>
              </w:rPr>
              <w:t>ID</w:t>
            </w:r>
            <w:r w:rsidRPr="007C202F">
              <w:rPr>
                <w:rFonts w:hint="eastAsia"/>
                <w:color w:val="000000" w:themeColor="text1"/>
                <w:szCs w:val="21"/>
              </w:rPr>
              <w:t>集合</w:t>
            </w:r>
          </w:p>
        </w:tc>
      </w:tr>
    </w:tbl>
    <w:p w14:paraId="570AEDAC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r w:rsidRPr="007C202F">
        <w:rPr>
          <w:rFonts w:hint="eastAsia"/>
          <w:color w:val="000000" w:themeColor="text1"/>
        </w:rPr>
        <w:t>json</w:t>
      </w:r>
      <w:proofErr w:type="spellEnd"/>
    </w:p>
    <w:p w14:paraId="594CB653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14:paraId="0932707B" w14:textId="77777777" w:rsidTr="004405B3">
        <w:tc>
          <w:tcPr>
            <w:tcW w:w="1701" w:type="dxa"/>
          </w:tcPr>
          <w:p w14:paraId="6EFB7BFF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14:paraId="40D0CA6A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14:paraId="24F22A30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14:paraId="79493991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14:paraId="3D8486B5" w14:textId="77777777" w:rsidTr="004405B3">
        <w:tc>
          <w:tcPr>
            <w:tcW w:w="1701" w:type="dxa"/>
          </w:tcPr>
          <w:p w14:paraId="6F11DB73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1B1CB088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14:paraId="36AD1EA9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14:paraId="2A7DF749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14:paraId="3AB3AF7E" w14:textId="77777777" w:rsidTr="004405B3">
        <w:tc>
          <w:tcPr>
            <w:tcW w:w="1701" w:type="dxa"/>
          </w:tcPr>
          <w:p w14:paraId="2030A9C5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14:paraId="05EDA025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14:paraId="08255A0D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14:paraId="1BFC5774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14:paraId="1A605103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</w:p>
    <w:p w14:paraId="7C10AA91" w14:textId="77777777" w:rsidR="00C37A44" w:rsidRPr="007C202F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r w:rsidRPr="007C202F">
        <w:rPr>
          <w:rFonts w:hint="eastAsia"/>
        </w:rPr>
        <w:lastRenderedPageBreak/>
        <w:t>setFilter</w:t>
      </w:r>
      <w:proofErr w:type="spellEnd"/>
    </w:p>
    <w:p w14:paraId="266C6BA5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POST</w:t>
      </w:r>
      <w:r w:rsidRPr="007C202F">
        <w:rPr>
          <w:color w:val="000000" w:themeColor="text1"/>
        </w:rPr>
        <w:t xml:space="preserve"> </w:t>
      </w:r>
    </w:p>
    <w:p w14:paraId="286A733B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16D3738E" w14:textId="77777777" w:rsidR="00C37A44" w:rsidRPr="007C202F" w:rsidRDefault="00C37A44" w:rsidP="00C37A44">
      <w:pPr>
        <w:ind w:firstLineChars="200" w:firstLine="420"/>
        <w:rPr>
          <w:color w:val="000000" w:themeColor="text1"/>
          <w:szCs w:val="21"/>
        </w:rPr>
      </w:pPr>
      <w:r w:rsidRPr="007C202F">
        <w:rPr>
          <w:rFonts w:hint="eastAsia"/>
          <w:color w:val="000000" w:themeColor="text1"/>
          <w:szCs w:val="21"/>
        </w:rPr>
        <w:t>接</w:t>
      </w:r>
      <w:r w:rsidRPr="007C202F">
        <w:rPr>
          <w:color w:val="000000" w:themeColor="text1"/>
          <w:szCs w:val="21"/>
        </w:rPr>
        <w:t>口</w:t>
      </w:r>
      <w:r w:rsidRPr="007C202F">
        <w:rPr>
          <w:rFonts w:hint="eastAsia"/>
          <w:color w:val="000000" w:themeColor="text1"/>
          <w:szCs w:val="21"/>
        </w:rPr>
        <w:t>说明：设置单</w:t>
      </w:r>
      <w:r w:rsidRPr="007C202F">
        <w:rPr>
          <w:color w:val="000000" w:themeColor="text1"/>
          <w:szCs w:val="21"/>
        </w:rPr>
        <w:t>个</w:t>
      </w:r>
      <w:r w:rsidRPr="007C202F">
        <w:rPr>
          <w:rFonts w:hint="eastAsia"/>
          <w:color w:val="000000" w:themeColor="text1"/>
          <w:szCs w:val="21"/>
        </w:rPr>
        <w:t>过滤条件，</w:t>
      </w:r>
      <w:r w:rsidRPr="007C202F">
        <w:rPr>
          <w:color w:val="000000" w:themeColor="text1"/>
          <w:szCs w:val="21"/>
        </w:rPr>
        <w:t>在</w:t>
      </w:r>
      <w:r w:rsidRPr="007C202F">
        <w:rPr>
          <w:rFonts w:hint="eastAsia"/>
          <w:color w:val="000000" w:themeColor="text1"/>
          <w:szCs w:val="21"/>
        </w:rPr>
        <w:t>结</w:t>
      </w:r>
      <w:r w:rsidRPr="007C202F">
        <w:rPr>
          <w:color w:val="000000" w:themeColor="text1"/>
          <w:szCs w:val="21"/>
        </w:rPr>
        <w:t>果对象集中</w:t>
      </w:r>
      <w:r w:rsidRPr="007C202F">
        <w:rPr>
          <w:rFonts w:hint="eastAsia"/>
          <w:color w:val="000000" w:themeColor="text1"/>
          <w:szCs w:val="21"/>
        </w:rPr>
        <w:t>，</w:t>
      </w:r>
      <w:r w:rsidRPr="007C202F">
        <w:rPr>
          <w:color w:val="000000" w:themeColor="text1"/>
          <w:szCs w:val="21"/>
        </w:rPr>
        <w:t>选中某个对象，</w:t>
      </w:r>
      <w:r w:rsidRPr="007C202F">
        <w:rPr>
          <w:rFonts w:hint="eastAsia"/>
          <w:color w:val="000000" w:themeColor="text1"/>
          <w:szCs w:val="21"/>
        </w:rPr>
        <w:t>选择操作符（例如大于），然后选择操作数（例</w:t>
      </w:r>
      <w:r w:rsidRPr="007C202F">
        <w:rPr>
          <w:color w:val="000000" w:themeColor="text1"/>
          <w:szCs w:val="21"/>
        </w:rPr>
        <w:t>如</w:t>
      </w:r>
      <w:r w:rsidRPr="007C202F">
        <w:rPr>
          <w:rFonts w:hint="eastAsia"/>
          <w:color w:val="000000" w:themeColor="text1"/>
          <w:szCs w:val="21"/>
        </w:rPr>
        <w:t>类型的值或其它对象）。</w:t>
      </w:r>
    </w:p>
    <w:p w14:paraId="4904CF40" w14:textId="77777777" w:rsidR="00C37A44" w:rsidRPr="007C202F" w:rsidRDefault="00C37A44" w:rsidP="00C37A44">
      <w:pPr>
        <w:ind w:firstLineChars="200" w:firstLine="420"/>
        <w:rPr>
          <w:color w:val="000000" w:themeColor="text1"/>
          <w:szCs w:val="21"/>
        </w:rPr>
      </w:pPr>
      <w:r w:rsidRPr="007C202F">
        <w:rPr>
          <w:rFonts w:hint="eastAsia"/>
          <w:color w:val="000000" w:themeColor="text1"/>
          <w:szCs w:val="21"/>
        </w:rPr>
        <w:t>当需</w:t>
      </w:r>
      <w:r w:rsidRPr="007C202F">
        <w:rPr>
          <w:color w:val="000000" w:themeColor="text1"/>
          <w:szCs w:val="21"/>
        </w:rPr>
        <w:t>要设置多个过滤条件</w:t>
      </w:r>
      <w:r w:rsidRPr="007C202F">
        <w:rPr>
          <w:rFonts w:hint="eastAsia"/>
          <w:color w:val="000000" w:themeColor="text1"/>
          <w:szCs w:val="21"/>
        </w:rPr>
        <w:t>时</w:t>
      </w:r>
      <w:r w:rsidRPr="007C202F">
        <w:rPr>
          <w:color w:val="000000" w:themeColor="text1"/>
          <w:szCs w:val="21"/>
        </w:rPr>
        <w:t>，</w:t>
      </w:r>
      <w:r w:rsidRPr="007C202F">
        <w:rPr>
          <w:rFonts w:hint="eastAsia"/>
          <w:color w:val="000000" w:themeColor="text1"/>
          <w:szCs w:val="21"/>
        </w:rPr>
        <w:t>则继续选中该对象，选择操作符和操作数，构成新的过滤条件，</w:t>
      </w:r>
      <w:r w:rsidRPr="007C202F">
        <w:rPr>
          <w:color w:val="000000" w:themeColor="text1"/>
          <w:szCs w:val="21"/>
        </w:rPr>
        <w:t>多个条件</w:t>
      </w:r>
      <w:r w:rsidRPr="007C202F">
        <w:rPr>
          <w:rFonts w:hint="eastAsia"/>
          <w:color w:val="000000" w:themeColor="text1"/>
          <w:szCs w:val="21"/>
        </w:rPr>
        <w:t>间</w:t>
      </w:r>
      <w:r w:rsidRPr="007C202F">
        <w:rPr>
          <w:color w:val="000000" w:themeColor="text1"/>
          <w:szCs w:val="21"/>
        </w:rPr>
        <w:t>是</w:t>
      </w:r>
      <w:r w:rsidRPr="007C202F">
        <w:rPr>
          <w:color w:val="000000" w:themeColor="text1"/>
          <w:szCs w:val="21"/>
        </w:rPr>
        <w:t>“AND”</w:t>
      </w:r>
      <w:r w:rsidRPr="007C202F">
        <w:rPr>
          <w:color w:val="000000" w:themeColor="text1"/>
          <w:szCs w:val="21"/>
        </w:rPr>
        <w:t>关系。</w:t>
      </w:r>
    </w:p>
    <w:p w14:paraId="588F9AB9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</w:t>
      </w:r>
    </w:p>
    <w:tbl>
      <w:tblPr>
        <w:tblStyle w:val="a8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C37A44" w:rsidRPr="007C202F" w14:paraId="5B8DF6F0" w14:textId="77777777" w:rsidTr="004405B3">
        <w:tc>
          <w:tcPr>
            <w:tcW w:w="1696" w:type="dxa"/>
          </w:tcPr>
          <w:p w14:paraId="182F8832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1134" w:type="dxa"/>
          </w:tcPr>
          <w:p w14:paraId="7288A999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必选</w:t>
            </w:r>
          </w:p>
        </w:tc>
        <w:tc>
          <w:tcPr>
            <w:tcW w:w="1843" w:type="dxa"/>
          </w:tcPr>
          <w:p w14:paraId="7FDF3EB3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类型和范围</w:t>
            </w:r>
          </w:p>
        </w:tc>
        <w:tc>
          <w:tcPr>
            <w:tcW w:w="3623" w:type="dxa"/>
          </w:tcPr>
          <w:p w14:paraId="32755D6D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37A44" w:rsidRPr="007C202F" w14:paraId="74A94452" w14:textId="77777777" w:rsidTr="004405B3">
        <w:tc>
          <w:tcPr>
            <w:tcW w:w="1696" w:type="dxa"/>
          </w:tcPr>
          <w:p w14:paraId="704734F1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object</w:t>
            </w:r>
          </w:p>
        </w:tc>
        <w:tc>
          <w:tcPr>
            <w:tcW w:w="1134" w:type="dxa"/>
          </w:tcPr>
          <w:p w14:paraId="76C706FF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T</w:t>
            </w:r>
            <w:r w:rsidRPr="007C202F">
              <w:rPr>
                <w:rFonts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843" w:type="dxa"/>
          </w:tcPr>
          <w:p w14:paraId="4C6451CF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3623" w:type="dxa"/>
          </w:tcPr>
          <w:p w14:paraId="3FA33EB4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过滤条件涉及的对象</w:t>
            </w:r>
            <w:r w:rsidRPr="007C202F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  <w:tr w:rsidR="00C37A44" w:rsidRPr="007C202F" w14:paraId="789E556E" w14:textId="77777777" w:rsidTr="004405B3">
        <w:tc>
          <w:tcPr>
            <w:tcW w:w="1696" w:type="dxa"/>
          </w:tcPr>
          <w:p w14:paraId="1CAF0231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operator</w:t>
            </w:r>
          </w:p>
        </w:tc>
        <w:tc>
          <w:tcPr>
            <w:tcW w:w="1134" w:type="dxa"/>
          </w:tcPr>
          <w:p w14:paraId="00F3C3C8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True</w:t>
            </w:r>
          </w:p>
        </w:tc>
        <w:tc>
          <w:tcPr>
            <w:tcW w:w="1843" w:type="dxa"/>
          </w:tcPr>
          <w:p w14:paraId="22AA890E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3623" w:type="dxa"/>
          </w:tcPr>
          <w:p w14:paraId="035896D0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过滤条件操作符</w:t>
            </w:r>
          </w:p>
        </w:tc>
      </w:tr>
      <w:tr w:rsidR="00C37A44" w:rsidRPr="007C202F" w14:paraId="19C4CA75" w14:textId="77777777" w:rsidTr="004405B3">
        <w:tc>
          <w:tcPr>
            <w:tcW w:w="1696" w:type="dxa"/>
          </w:tcPr>
          <w:p w14:paraId="6D40576E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t>operandType</w:t>
            </w:r>
            <w:proofErr w:type="spellEnd"/>
          </w:p>
        </w:tc>
        <w:tc>
          <w:tcPr>
            <w:tcW w:w="1134" w:type="dxa"/>
          </w:tcPr>
          <w:p w14:paraId="5866FFEF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True</w:t>
            </w:r>
          </w:p>
        </w:tc>
        <w:tc>
          <w:tcPr>
            <w:tcW w:w="1843" w:type="dxa"/>
          </w:tcPr>
          <w:p w14:paraId="0275601A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3623" w:type="dxa"/>
          </w:tcPr>
          <w:p w14:paraId="6BF4649D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过滤条件操作数类型</w:t>
            </w:r>
          </w:p>
        </w:tc>
      </w:tr>
      <w:tr w:rsidR="00C37A44" w:rsidRPr="007C202F" w14:paraId="637973B7" w14:textId="77777777" w:rsidTr="004405B3">
        <w:tc>
          <w:tcPr>
            <w:tcW w:w="1696" w:type="dxa"/>
          </w:tcPr>
          <w:p w14:paraId="2D97B8CE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operand</w:t>
            </w:r>
          </w:p>
        </w:tc>
        <w:tc>
          <w:tcPr>
            <w:tcW w:w="1134" w:type="dxa"/>
          </w:tcPr>
          <w:p w14:paraId="3099898F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True</w:t>
            </w:r>
          </w:p>
        </w:tc>
        <w:tc>
          <w:tcPr>
            <w:tcW w:w="1843" w:type="dxa"/>
          </w:tcPr>
          <w:p w14:paraId="0D3EFACF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3623" w:type="dxa"/>
          </w:tcPr>
          <w:p w14:paraId="44289218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过滤条件操作数（数值，字符串，子查询等等）</w:t>
            </w:r>
          </w:p>
        </w:tc>
      </w:tr>
    </w:tbl>
    <w:p w14:paraId="45591AE2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r w:rsidRPr="007C202F">
        <w:rPr>
          <w:rFonts w:hint="eastAsia"/>
          <w:color w:val="000000" w:themeColor="text1"/>
        </w:rPr>
        <w:t>json</w:t>
      </w:r>
      <w:proofErr w:type="spellEnd"/>
    </w:p>
    <w:p w14:paraId="06691D0F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14:paraId="159DD137" w14:textId="77777777" w:rsidTr="004405B3">
        <w:tc>
          <w:tcPr>
            <w:tcW w:w="1701" w:type="dxa"/>
          </w:tcPr>
          <w:p w14:paraId="098C6A78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14:paraId="6ADD42E6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14:paraId="455C726E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14:paraId="069ECFFD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14:paraId="28305480" w14:textId="77777777" w:rsidTr="004405B3">
        <w:tc>
          <w:tcPr>
            <w:tcW w:w="1701" w:type="dxa"/>
          </w:tcPr>
          <w:p w14:paraId="626FD636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7779CE66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14:paraId="16F017C4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14:paraId="13CC85A9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14:paraId="313D4FAA" w14:textId="77777777" w:rsidTr="004405B3">
        <w:tc>
          <w:tcPr>
            <w:tcW w:w="1701" w:type="dxa"/>
          </w:tcPr>
          <w:p w14:paraId="61267D80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14:paraId="1CA990E3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14:paraId="302811D5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14:paraId="0C40E928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14:paraId="18260613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</w:p>
    <w:p w14:paraId="05C3CE2A" w14:textId="77777777" w:rsidR="00C37A44" w:rsidRPr="007C202F" w:rsidRDefault="00C37A44" w:rsidP="00C37A44">
      <w:pPr>
        <w:rPr>
          <w:color w:val="000000" w:themeColor="text1"/>
          <w:szCs w:val="21"/>
        </w:rPr>
      </w:pPr>
    </w:p>
    <w:p w14:paraId="43C8CAC5" w14:textId="77777777" w:rsidR="00C37A44" w:rsidRPr="004459F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r w:rsidRPr="004459FD">
        <w:rPr>
          <w:rFonts w:hint="eastAsia"/>
        </w:rPr>
        <w:t>setPredefinedFilter</w:t>
      </w:r>
      <w:proofErr w:type="spellEnd"/>
      <w:r w:rsidRPr="004459FD">
        <w:t xml:space="preserve"> </w:t>
      </w:r>
    </w:p>
    <w:p w14:paraId="0917B32C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POST</w:t>
      </w:r>
      <w:r w:rsidRPr="007C202F">
        <w:rPr>
          <w:color w:val="000000" w:themeColor="text1"/>
        </w:rPr>
        <w:t xml:space="preserve"> </w:t>
      </w:r>
    </w:p>
    <w:p w14:paraId="6D415D06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7F9A984D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接</w:t>
      </w:r>
      <w:r w:rsidRPr="007C202F">
        <w:rPr>
          <w:color w:val="000000" w:themeColor="text1"/>
        </w:rPr>
        <w:t>口</w:t>
      </w:r>
      <w:r w:rsidRPr="007C202F">
        <w:rPr>
          <w:rFonts w:hint="eastAsia"/>
          <w:color w:val="000000" w:themeColor="text1"/>
        </w:rPr>
        <w:t>说明</w:t>
      </w:r>
      <w:r w:rsidRPr="007C202F">
        <w:rPr>
          <w:color w:val="000000" w:themeColor="text1"/>
        </w:rPr>
        <w:t>：</w:t>
      </w:r>
      <w:r w:rsidRPr="007C202F">
        <w:rPr>
          <w:rFonts w:hint="eastAsia"/>
          <w:color w:val="000000" w:themeColor="text1"/>
        </w:rPr>
        <w:t>设置创建好的单个预定义过滤条件</w:t>
      </w:r>
    </w:p>
    <w:p w14:paraId="68D1BC2E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当</w:t>
      </w:r>
      <w:r w:rsidRPr="007C202F">
        <w:rPr>
          <w:color w:val="000000" w:themeColor="text1"/>
        </w:rPr>
        <w:t>需要设置</w:t>
      </w:r>
      <w:r w:rsidRPr="007C202F">
        <w:rPr>
          <w:rFonts w:hint="eastAsia"/>
          <w:color w:val="000000" w:themeColor="text1"/>
        </w:rPr>
        <w:t>多</w:t>
      </w:r>
      <w:r w:rsidRPr="007C202F">
        <w:rPr>
          <w:color w:val="000000" w:themeColor="text1"/>
        </w:rPr>
        <w:t>个</w:t>
      </w:r>
      <w:r w:rsidRPr="007C202F">
        <w:rPr>
          <w:rFonts w:hint="eastAsia"/>
          <w:color w:val="000000" w:themeColor="text1"/>
        </w:rPr>
        <w:t>预定义过滤条件</w:t>
      </w:r>
      <w:r w:rsidRPr="007C202F">
        <w:rPr>
          <w:color w:val="000000" w:themeColor="text1"/>
        </w:rPr>
        <w:t>时，则</w:t>
      </w:r>
      <w:r w:rsidRPr="007C202F">
        <w:rPr>
          <w:rFonts w:hint="eastAsia"/>
          <w:color w:val="000000" w:themeColor="text1"/>
        </w:rPr>
        <w:t>多次选中预定义的过滤条件，</w:t>
      </w:r>
      <w:r w:rsidRPr="007C202F">
        <w:rPr>
          <w:color w:val="000000" w:themeColor="text1"/>
        </w:rPr>
        <w:t>这些条件间是</w:t>
      </w:r>
      <w:r w:rsidRPr="007C202F">
        <w:rPr>
          <w:color w:val="000000" w:themeColor="text1"/>
        </w:rPr>
        <w:t>“</w:t>
      </w:r>
      <w:r w:rsidRPr="007C202F">
        <w:rPr>
          <w:rFonts w:hint="eastAsia"/>
          <w:color w:val="000000" w:themeColor="text1"/>
        </w:rPr>
        <w:t>AND</w:t>
      </w:r>
      <w:r w:rsidRPr="007C202F">
        <w:rPr>
          <w:color w:val="000000" w:themeColor="text1"/>
        </w:rPr>
        <w:t>”</w:t>
      </w:r>
      <w:r w:rsidRPr="007C202F">
        <w:rPr>
          <w:rFonts w:hint="eastAsia"/>
          <w:color w:val="000000" w:themeColor="text1"/>
        </w:rPr>
        <w:t>关</w:t>
      </w:r>
      <w:r w:rsidRPr="007C202F">
        <w:rPr>
          <w:color w:val="000000" w:themeColor="text1"/>
        </w:rPr>
        <w:t>系</w:t>
      </w:r>
      <w:r w:rsidRPr="007C202F">
        <w:rPr>
          <w:rFonts w:hint="eastAsia"/>
          <w:color w:val="000000" w:themeColor="text1"/>
        </w:rPr>
        <w:t>。</w:t>
      </w:r>
    </w:p>
    <w:p w14:paraId="512D1471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</w:p>
    <w:p w14:paraId="497603D3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</w:t>
      </w:r>
    </w:p>
    <w:tbl>
      <w:tblPr>
        <w:tblStyle w:val="a8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C37A44" w:rsidRPr="007C202F" w14:paraId="7FBFB466" w14:textId="77777777" w:rsidTr="004405B3">
        <w:trPr>
          <w:trHeight w:val="353"/>
        </w:trPr>
        <w:tc>
          <w:tcPr>
            <w:tcW w:w="1696" w:type="dxa"/>
          </w:tcPr>
          <w:p w14:paraId="4F7D8826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1134" w:type="dxa"/>
          </w:tcPr>
          <w:p w14:paraId="1DDCF31F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必选</w:t>
            </w:r>
          </w:p>
        </w:tc>
        <w:tc>
          <w:tcPr>
            <w:tcW w:w="1843" w:type="dxa"/>
          </w:tcPr>
          <w:p w14:paraId="4067B385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类型和范围</w:t>
            </w:r>
          </w:p>
        </w:tc>
        <w:tc>
          <w:tcPr>
            <w:tcW w:w="3623" w:type="dxa"/>
          </w:tcPr>
          <w:p w14:paraId="655EC530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37A44" w:rsidRPr="007C202F" w14:paraId="16AC5881" w14:textId="77777777" w:rsidTr="004405B3">
        <w:tc>
          <w:tcPr>
            <w:tcW w:w="1696" w:type="dxa"/>
          </w:tcPr>
          <w:p w14:paraId="7878B7D2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filter</w:t>
            </w:r>
          </w:p>
        </w:tc>
        <w:tc>
          <w:tcPr>
            <w:tcW w:w="1134" w:type="dxa"/>
          </w:tcPr>
          <w:p w14:paraId="4A30DC6A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True</w:t>
            </w:r>
          </w:p>
        </w:tc>
        <w:tc>
          <w:tcPr>
            <w:tcW w:w="1843" w:type="dxa"/>
          </w:tcPr>
          <w:p w14:paraId="4F84A25A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color w:val="000000" w:themeColor="text1"/>
                <w:szCs w:val="21"/>
              </w:rPr>
              <w:t>I</w:t>
            </w:r>
            <w:r w:rsidRPr="007C202F">
              <w:rPr>
                <w:rFonts w:hint="eastAsia"/>
                <w:color w:val="000000" w:themeColor="text1"/>
                <w:szCs w:val="21"/>
              </w:rPr>
              <w:t>nt</w:t>
            </w:r>
            <w:proofErr w:type="spellEnd"/>
          </w:p>
        </w:tc>
        <w:tc>
          <w:tcPr>
            <w:tcW w:w="3623" w:type="dxa"/>
          </w:tcPr>
          <w:p w14:paraId="2E553A5A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需要</w:t>
            </w:r>
            <w:r w:rsidRPr="007C202F">
              <w:rPr>
                <w:rFonts w:hint="eastAsia"/>
                <w:color w:val="000000" w:themeColor="text1"/>
                <w:szCs w:val="21"/>
              </w:rPr>
              <w:t>调用的预定义过滤条件</w:t>
            </w:r>
            <w:r w:rsidRPr="007C202F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</w:tbl>
    <w:p w14:paraId="6CCBFD1D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r w:rsidRPr="007C202F">
        <w:rPr>
          <w:rFonts w:hint="eastAsia"/>
          <w:color w:val="000000" w:themeColor="text1"/>
        </w:rPr>
        <w:t>json</w:t>
      </w:r>
      <w:proofErr w:type="spellEnd"/>
    </w:p>
    <w:p w14:paraId="68BA40D6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14:paraId="675D5178" w14:textId="77777777" w:rsidTr="004405B3">
        <w:tc>
          <w:tcPr>
            <w:tcW w:w="1701" w:type="dxa"/>
          </w:tcPr>
          <w:p w14:paraId="4C5642F5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14:paraId="24539C74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14:paraId="36A5D3C0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14:paraId="12B93CC7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14:paraId="118C650C" w14:textId="77777777" w:rsidTr="004405B3">
        <w:tc>
          <w:tcPr>
            <w:tcW w:w="1701" w:type="dxa"/>
          </w:tcPr>
          <w:p w14:paraId="020B44C2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055989FE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14:paraId="570F7BA3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14:paraId="08070D0D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14:paraId="690BEDEB" w14:textId="77777777" w:rsidTr="004405B3">
        <w:tc>
          <w:tcPr>
            <w:tcW w:w="1701" w:type="dxa"/>
          </w:tcPr>
          <w:p w14:paraId="520D2F1C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14:paraId="5ED53663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14:paraId="34945F6A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14:paraId="3B1D2B1E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14:paraId="09B35047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</w:p>
    <w:p w14:paraId="3F1B6998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</w:p>
    <w:p w14:paraId="19AEAFBB" w14:textId="77777777" w:rsidR="00C37A44" w:rsidRPr="007C202F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r w:rsidRPr="007C202F">
        <w:rPr>
          <w:rFonts w:hint="eastAsia"/>
        </w:rPr>
        <w:t>setOrder</w:t>
      </w:r>
      <w:proofErr w:type="spellEnd"/>
      <w:r w:rsidRPr="007C202F">
        <w:t xml:space="preserve"> </w:t>
      </w:r>
    </w:p>
    <w:p w14:paraId="5D9865A9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POST</w:t>
      </w:r>
      <w:r w:rsidRPr="007C202F">
        <w:rPr>
          <w:color w:val="000000" w:themeColor="text1"/>
        </w:rPr>
        <w:t xml:space="preserve"> </w:t>
      </w:r>
    </w:p>
    <w:p w14:paraId="3A80DE3C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7CDA7577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接</w:t>
      </w:r>
      <w:r w:rsidRPr="007C202F">
        <w:rPr>
          <w:color w:val="000000" w:themeColor="text1"/>
        </w:rPr>
        <w:t>口</w:t>
      </w:r>
      <w:r w:rsidRPr="007C202F">
        <w:rPr>
          <w:rFonts w:hint="eastAsia"/>
          <w:color w:val="000000" w:themeColor="text1"/>
        </w:rPr>
        <w:t>说明：设置单</w:t>
      </w:r>
      <w:r w:rsidRPr="007C202F">
        <w:rPr>
          <w:color w:val="000000" w:themeColor="text1"/>
        </w:rPr>
        <w:t>个</w:t>
      </w:r>
      <w:r w:rsidRPr="007C202F">
        <w:rPr>
          <w:rFonts w:hint="eastAsia"/>
          <w:color w:val="000000" w:themeColor="text1"/>
        </w:rPr>
        <w:t>排序标</w:t>
      </w:r>
      <w:r w:rsidRPr="007C202F">
        <w:rPr>
          <w:color w:val="000000" w:themeColor="text1"/>
        </w:rPr>
        <w:t>准，</w:t>
      </w:r>
      <w:r w:rsidRPr="007C202F">
        <w:rPr>
          <w:rFonts w:hint="eastAsia"/>
          <w:color w:val="000000" w:themeColor="text1"/>
        </w:rPr>
        <w:t>选择需排</w:t>
      </w:r>
      <w:r w:rsidRPr="007C202F">
        <w:rPr>
          <w:color w:val="000000" w:themeColor="text1"/>
        </w:rPr>
        <w:t>序的</w:t>
      </w:r>
      <w:r w:rsidRPr="007C202F">
        <w:rPr>
          <w:rFonts w:hint="eastAsia"/>
          <w:color w:val="000000" w:themeColor="text1"/>
        </w:rPr>
        <w:t>对象</w:t>
      </w:r>
      <w:r w:rsidRPr="007C202F">
        <w:rPr>
          <w:color w:val="000000" w:themeColor="text1"/>
        </w:rPr>
        <w:t>和排序</w:t>
      </w:r>
      <w:r w:rsidRPr="007C202F">
        <w:rPr>
          <w:rFonts w:hint="eastAsia"/>
          <w:color w:val="000000" w:themeColor="text1"/>
        </w:rPr>
        <w:t>标</w:t>
      </w:r>
      <w:r w:rsidRPr="007C202F">
        <w:rPr>
          <w:color w:val="000000" w:themeColor="text1"/>
        </w:rPr>
        <w:t>准</w:t>
      </w:r>
      <w:r w:rsidRPr="007C202F">
        <w:rPr>
          <w:rFonts w:hint="eastAsia"/>
          <w:color w:val="000000" w:themeColor="text1"/>
        </w:rPr>
        <w:t>。</w:t>
      </w:r>
    </w:p>
    <w:p w14:paraId="63D955FB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当</w:t>
      </w:r>
      <w:r w:rsidRPr="007C202F">
        <w:rPr>
          <w:color w:val="000000" w:themeColor="text1"/>
        </w:rPr>
        <w:t>需要设置</w:t>
      </w:r>
      <w:r w:rsidRPr="007C202F">
        <w:rPr>
          <w:rFonts w:hint="eastAsia"/>
          <w:color w:val="000000" w:themeColor="text1"/>
        </w:rPr>
        <w:t>多</w:t>
      </w:r>
      <w:r w:rsidRPr="007C202F">
        <w:rPr>
          <w:color w:val="000000" w:themeColor="text1"/>
        </w:rPr>
        <w:t>个排序标准时，则</w:t>
      </w:r>
      <w:r w:rsidRPr="007C202F">
        <w:rPr>
          <w:rFonts w:hint="eastAsia"/>
          <w:color w:val="000000" w:themeColor="text1"/>
        </w:rPr>
        <w:t>继续选择排序的对象和排序标准，多个排序标准之间依据设置的先后进行排序。</w:t>
      </w:r>
    </w:p>
    <w:p w14:paraId="23C472D9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</w:t>
      </w:r>
    </w:p>
    <w:tbl>
      <w:tblPr>
        <w:tblStyle w:val="a8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C37A44" w:rsidRPr="007C202F" w14:paraId="43DB6B11" w14:textId="77777777" w:rsidTr="004405B3">
        <w:tc>
          <w:tcPr>
            <w:tcW w:w="1696" w:type="dxa"/>
          </w:tcPr>
          <w:p w14:paraId="4276C18E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1134" w:type="dxa"/>
          </w:tcPr>
          <w:p w14:paraId="60EC2C71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必选</w:t>
            </w:r>
          </w:p>
        </w:tc>
        <w:tc>
          <w:tcPr>
            <w:tcW w:w="1843" w:type="dxa"/>
          </w:tcPr>
          <w:p w14:paraId="5F71CC4E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类型和范围</w:t>
            </w:r>
          </w:p>
        </w:tc>
        <w:tc>
          <w:tcPr>
            <w:tcW w:w="3623" w:type="dxa"/>
          </w:tcPr>
          <w:p w14:paraId="2BB7C3B3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37A44" w:rsidRPr="007C202F" w14:paraId="47178F7F" w14:textId="77777777" w:rsidTr="004405B3">
        <w:tc>
          <w:tcPr>
            <w:tcW w:w="1696" w:type="dxa"/>
          </w:tcPr>
          <w:p w14:paraId="53A73820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object</w:t>
            </w:r>
          </w:p>
        </w:tc>
        <w:tc>
          <w:tcPr>
            <w:tcW w:w="1134" w:type="dxa"/>
          </w:tcPr>
          <w:p w14:paraId="5121125E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T</w:t>
            </w:r>
            <w:r w:rsidRPr="007C202F">
              <w:rPr>
                <w:rFonts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843" w:type="dxa"/>
          </w:tcPr>
          <w:p w14:paraId="7CCA8BD1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3623" w:type="dxa"/>
          </w:tcPr>
          <w:p w14:paraId="0162D1CE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需要排序的对象</w:t>
            </w:r>
            <w:r w:rsidRPr="007C202F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  <w:tr w:rsidR="00C37A44" w:rsidRPr="007C202F" w14:paraId="336CC8AA" w14:textId="77777777" w:rsidTr="004405B3">
        <w:tc>
          <w:tcPr>
            <w:tcW w:w="1696" w:type="dxa"/>
          </w:tcPr>
          <w:p w14:paraId="6DE8D5CC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order</w:t>
            </w:r>
          </w:p>
        </w:tc>
        <w:tc>
          <w:tcPr>
            <w:tcW w:w="1134" w:type="dxa"/>
          </w:tcPr>
          <w:p w14:paraId="185EF689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True</w:t>
            </w:r>
          </w:p>
        </w:tc>
        <w:tc>
          <w:tcPr>
            <w:tcW w:w="1843" w:type="dxa"/>
          </w:tcPr>
          <w:p w14:paraId="0E24B054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3623" w:type="dxa"/>
          </w:tcPr>
          <w:p w14:paraId="308D2FBA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排序标准</w:t>
            </w:r>
          </w:p>
        </w:tc>
      </w:tr>
    </w:tbl>
    <w:p w14:paraId="6F5AF048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r w:rsidRPr="007C202F">
        <w:rPr>
          <w:rFonts w:hint="eastAsia"/>
          <w:color w:val="000000" w:themeColor="text1"/>
        </w:rPr>
        <w:t>json</w:t>
      </w:r>
      <w:proofErr w:type="spellEnd"/>
    </w:p>
    <w:p w14:paraId="0EC0E1C9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14:paraId="08026A3D" w14:textId="77777777" w:rsidTr="004405B3">
        <w:tc>
          <w:tcPr>
            <w:tcW w:w="1701" w:type="dxa"/>
          </w:tcPr>
          <w:p w14:paraId="18A29797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14:paraId="309E3ED8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14:paraId="41DDA6C8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14:paraId="6F5416FA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14:paraId="72C1E866" w14:textId="77777777" w:rsidTr="004405B3">
        <w:tc>
          <w:tcPr>
            <w:tcW w:w="1701" w:type="dxa"/>
          </w:tcPr>
          <w:p w14:paraId="5FB24B8C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56092C33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14:paraId="38F18169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14:paraId="23FE6DAA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14:paraId="5DE21809" w14:textId="77777777" w:rsidTr="004405B3">
        <w:tc>
          <w:tcPr>
            <w:tcW w:w="1701" w:type="dxa"/>
          </w:tcPr>
          <w:p w14:paraId="13FD8280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14:paraId="7F841C46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14:paraId="0A3D96FA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14:paraId="77D5BDDF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14:paraId="45C0ED35" w14:textId="77777777" w:rsidR="00C37A44" w:rsidRPr="007C202F" w:rsidRDefault="00C37A44" w:rsidP="00C37A44">
      <w:pPr>
        <w:pStyle w:val="a7"/>
        <w:ind w:left="360" w:firstLineChars="0" w:firstLine="0"/>
        <w:rPr>
          <w:b/>
          <w:color w:val="000000" w:themeColor="text1"/>
        </w:rPr>
      </w:pPr>
    </w:p>
    <w:p w14:paraId="1558DF3A" w14:textId="77777777" w:rsidR="00C37A44" w:rsidRPr="004459F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r w:rsidRPr="004459FD">
        <w:rPr>
          <w:rFonts w:hint="eastAsia"/>
        </w:rPr>
        <w:t>setDistinctRecords</w:t>
      </w:r>
      <w:proofErr w:type="spellEnd"/>
      <w:r w:rsidRPr="004459FD">
        <w:t xml:space="preserve"> </w:t>
      </w:r>
    </w:p>
    <w:p w14:paraId="0D7866CD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POST</w:t>
      </w:r>
      <w:r w:rsidRPr="007C202F">
        <w:rPr>
          <w:color w:val="000000" w:themeColor="text1"/>
        </w:rPr>
        <w:t xml:space="preserve"> </w:t>
      </w:r>
    </w:p>
    <w:p w14:paraId="5F0C78D3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7C8412E3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接</w:t>
      </w:r>
      <w:r w:rsidRPr="007C202F">
        <w:rPr>
          <w:color w:val="000000" w:themeColor="text1"/>
        </w:rPr>
        <w:t>口</w:t>
      </w:r>
      <w:r w:rsidRPr="007C202F">
        <w:rPr>
          <w:rFonts w:hint="eastAsia"/>
          <w:color w:val="000000" w:themeColor="text1"/>
        </w:rPr>
        <w:t>说明：设置返回结果中是</w:t>
      </w:r>
      <w:r w:rsidRPr="007C202F">
        <w:rPr>
          <w:color w:val="000000" w:themeColor="text1"/>
        </w:rPr>
        <w:t>否</w:t>
      </w:r>
      <w:r w:rsidRPr="007C202F">
        <w:rPr>
          <w:rFonts w:hint="eastAsia"/>
          <w:color w:val="000000" w:themeColor="text1"/>
        </w:rPr>
        <w:t>要去掉重</w:t>
      </w:r>
      <w:r w:rsidRPr="007C202F">
        <w:rPr>
          <w:color w:val="000000" w:themeColor="text1"/>
        </w:rPr>
        <w:t>复</w:t>
      </w:r>
      <w:r w:rsidRPr="007C202F">
        <w:rPr>
          <w:rFonts w:hint="eastAsia"/>
          <w:color w:val="000000" w:themeColor="text1"/>
        </w:rPr>
        <w:t>记录。</w:t>
      </w:r>
    </w:p>
    <w:p w14:paraId="71D57F4E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</w:t>
      </w:r>
    </w:p>
    <w:tbl>
      <w:tblPr>
        <w:tblStyle w:val="a8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C37A44" w:rsidRPr="007C202F" w14:paraId="0EBB0870" w14:textId="77777777" w:rsidTr="004405B3">
        <w:tc>
          <w:tcPr>
            <w:tcW w:w="1696" w:type="dxa"/>
          </w:tcPr>
          <w:p w14:paraId="2681C275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1134" w:type="dxa"/>
          </w:tcPr>
          <w:p w14:paraId="5B0DC45D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必选</w:t>
            </w:r>
          </w:p>
        </w:tc>
        <w:tc>
          <w:tcPr>
            <w:tcW w:w="1843" w:type="dxa"/>
          </w:tcPr>
          <w:p w14:paraId="3A331707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类型和范围</w:t>
            </w:r>
          </w:p>
        </w:tc>
        <w:tc>
          <w:tcPr>
            <w:tcW w:w="3623" w:type="dxa"/>
          </w:tcPr>
          <w:p w14:paraId="550728F4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37A44" w:rsidRPr="007C202F" w14:paraId="32283856" w14:textId="77777777" w:rsidTr="004405B3">
        <w:tc>
          <w:tcPr>
            <w:tcW w:w="1696" w:type="dxa"/>
          </w:tcPr>
          <w:p w14:paraId="383F6477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distinct</w:t>
            </w:r>
          </w:p>
        </w:tc>
        <w:tc>
          <w:tcPr>
            <w:tcW w:w="1134" w:type="dxa"/>
          </w:tcPr>
          <w:p w14:paraId="72FDF069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T</w:t>
            </w:r>
            <w:r w:rsidRPr="007C202F">
              <w:rPr>
                <w:rFonts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843" w:type="dxa"/>
          </w:tcPr>
          <w:p w14:paraId="12FCDB6B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B</w:t>
            </w:r>
            <w:r w:rsidRPr="007C202F">
              <w:rPr>
                <w:rFonts w:hint="eastAsia"/>
                <w:color w:val="000000" w:themeColor="text1"/>
                <w:szCs w:val="21"/>
              </w:rPr>
              <w:t>ool</w:t>
            </w:r>
          </w:p>
        </w:tc>
        <w:tc>
          <w:tcPr>
            <w:tcW w:w="3623" w:type="dxa"/>
          </w:tcPr>
          <w:p w14:paraId="097A414F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是否去掉返回结果中的重复记录（默认为</w:t>
            </w:r>
            <w:r w:rsidRPr="007C202F">
              <w:rPr>
                <w:rFonts w:hint="eastAsia"/>
                <w:color w:val="000000" w:themeColor="text1"/>
                <w:szCs w:val="21"/>
              </w:rPr>
              <w:t>False</w:t>
            </w:r>
            <w:r w:rsidRPr="007C202F"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</w:tr>
    </w:tbl>
    <w:p w14:paraId="4C05FD67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r w:rsidRPr="007C202F">
        <w:rPr>
          <w:rFonts w:hint="eastAsia"/>
          <w:color w:val="000000" w:themeColor="text1"/>
        </w:rPr>
        <w:t>json</w:t>
      </w:r>
      <w:proofErr w:type="spellEnd"/>
    </w:p>
    <w:p w14:paraId="1CD7412C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14:paraId="4BD7F67D" w14:textId="77777777" w:rsidTr="004405B3">
        <w:tc>
          <w:tcPr>
            <w:tcW w:w="1701" w:type="dxa"/>
          </w:tcPr>
          <w:p w14:paraId="08EBE5EB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14:paraId="5CE00CEF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14:paraId="1A5D1F3E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14:paraId="01844F04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14:paraId="6C51AD26" w14:textId="77777777" w:rsidTr="004405B3">
        <w:tc>
          <w:tcPr>
            <w:tcW w:w="1701" w:type="dxa"/>
          </w:tcPr>
          <w:p w14:paraId="3717EF6E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2C4921FC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14:paraId="0CA97DEB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14:paraId="5D504AC7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14:paraId="5BB9B5BF" w14:textId="77777777" w:rsidTr="004405B3">
        <w:tc>
          <w:tcPr>
            <w:tcW w:w="1701" w:type="dxa"/>
          </w:tcPr>
          <w:p w14:paraId="146C8A7C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14:paraId="23097E4E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14:paraId="3E3F4636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14:paraId="1C755139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14:paraId="7E7E4982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</w:p>
    <w:p w14:paraId="4DD6FA5C" w14:textId="77777777" w:rsidR="00C37A44" w:rsidRPr="004459F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r w:rsidRPr="004459FD">
        <w:rPr>
          <w:rFonts w:hint="eastAsia"/>
        </w:rPr>
        <w:t>setReturnNumber</w:t>
      </w:r>
      <w:proofErr w:type="spellEnd"/>
      <w:r w:rsidRPr="004459FD">
        <w:t xml:space="preserve"> </w:t>
      </w:r>
    </w:p>
    <w:p w14:paraId="4B4F7842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POST</w:t>
      </w:r>
      <w:r w:rsidRPr="007C202F">
        <w:rPr>
          <w:color w:val="000000" w:themeColor="text1"/>
        </w:rPr>
        <w:t xml:space="preserve"> </w:t>
      </w:r>
    </w:p>
    <w:p w14:paraId="42C557D7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27C7A11C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接口</w:t>
      </w:r>
      <w:r w:rsidRPr="007C202F">
        <w:rPr>
          <w:rFonts w:hint="eastAsia"/>
          <w:color w:val="000000" w:themeColor="text1"/>
        </w:rPr>
        <w:t>说明：设置返回的记录数。</w:t>
      </w:r>
    </w:p>
    <w:p w14:paraId="307C6605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</w:t>
      </w:r>
    </w:p>
    <w:tbl>
      <w:tblPr>
        <w:tblStyle w:val="a8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C37A44" w:rsidRPr="007C202F" w14:paraId="05C5D359" w14:textId="77777777" w:rsidTr="004405B3">
        <w:tc>
          <w:tcPr>
            <w:tcW w:w="1696" w:type="dxa"/>
          </w:tcPr>
          <w:p w14:paraId="2F62A628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1134" w:type="dxa"/>
          </w:tcPr>
          <w:p w14:paraId="768D2C49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必选</w:t>
            </w:r>
          </w:p>
        </w:tc>
        <w:tc>
          <w:tcPr>
            <w:tcW w:w="1843" w:type="dxa"/>
          </w:tcPr>
          <w:p w14:paraId="20E8F1F8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类型和范围</w:t>
            </w:r>
          </w:p>
        </w:tc>
        <w:tc>
          <w:tcPr>
            <w:tcW w:w="3623" w:type="dxa"/>
          </w:tcPr>
          <w:p w14:paraId="23977DE7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37A44" w:rsidRPr="007C202F" w14:paraId="6CF6B85A" w14:textId="77777777" w:rsidTr="004405B3">
        <w:tc>
          <w:tcPr>
            <w:tcW w:w="1696" w:type="dxa"/>
          </w:tcPr>
          <w:p w14:paraId="1149BB4D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lastRenderedPageBreak/>
              <w:t>returnNumber</w:t>
            </w:r>
            <w:proofErr w:type="spellEnd"/>
          </w:p>
        </w:tc>
        <w:tc>
          <w:tcPr>
            <w:tcW w:w="1134" w:type="dxa"/>
          </w:tcPr>
          <w:p w14:paraId="54A334C4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T</w:t>
            </w:r>
            <w:r w:rsidRPr="007C202F">
              <w:rPr>
                <w:rFonts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843" w:type="dxa"/>
          </w:tcPr>
          <w:p w14:paraId="142C1B19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3623" w:type="dxa"/>
          </w:tcPr>
          <w:p w14:paraId="7B184407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设置返回的记录数量（若</w:t>
            </w: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t>returnNumber</w:t>
            </w:r>
            <w:proofErr w:type="spellEnd"/>
            <w:r w:rsidRPr="007C202F">
              <w:rPr>
                <w:rFonts w:hint="eastAsia"/>
                <w:color w:val="000000" w:themeColor="text1"/>
                <w:szCs w:val="21"/>
              </w:rPr>
              <w:t>小于</w:t>
            </w:r>
            <w:r w:rsidRPr="007C202F">
              <w:rPr>
                <w:rFonts w:hint="eastAsia"/>
                <w:color w:val="000000" w:themeColor="text1"/>
                <w:szCs w:val="21"/>
              </w:rPr>
              <w:t>0</w:t>
            </w:r>
            <w:r w:rsidRPr="007C202F">
              <w:rPr>
                <w:rFonts w:hint="eastAsia"/>
                <w:color w:val="000000" w:themeColor="text1"/>
                <w:szCs w:val="21"/>
              </w:rPr>
              <w:t>，则返回所有记录）</w:t>
            </w:r>
          </w:p>
        </w:tc>
      </w:tr>
    </w:tbl>
    <w:p w14:paraId="500B3F9E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r w:rsidRPr="007C202F">
        <w:rPr>
          <w:rFonts w:hint="eastAsia"/>
          <w:color w:val="000000" w:themeColor="text1"/>
        </w:rPr>
        <w:t>json</w:t>
      </w:r>
      <w:proofErr w:type="spellEnd"/>
    </w:p>
    <w:p w14:paraId="5A947207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14:paraId="52C849BF" w14:textId="77777777" w:rsidTr="004405B3">
        <w:tc>
          <w:tcPr>
            <w:tcW w:w="1701" w:type="dxa"/>
          </w:tcPr>
          <w:p w14:paraId="0BE76A63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14:paraId="47E90466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14:paraId="515A8BE1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14:paraId="19B513E0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14:paraId="0071CD5F" w14:textId="77777777" w:rsidTr="004405B3">
        <w:tc>
          <w:tcPr>
            <w:tcW w:w="1701" w:type="dxa"/>
          </w:tcPr>
          <w:p w14:paraId="68C20844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76C3F769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14:paraId="56F767C3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14:paraId="6C547DFA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14:paraId="72654BBE" w14:textId="77777777" w:rsidTr="004405B3">
        <w:tc>
          <w:tcPr>
            <w:tcW w:w="1701" w:type="dxa"/>
          </w:tcPr>
          <w:p w14:paraId="28E05835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14:paraId="41A4A08D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14:paraId="63B02882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14:paraId="780EFF4E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14:paraId="3317B455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</w:p>
    <w:p w14:paraId="2F6DE18B" w14:textId="77777777" w:rsidR="00C37A44" w:rsidRPr="004459F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r w:rsidRPr="004459FD">
        <w:rPr>
          <w:rFonts w:hint="eastAsia"/>
        </w:rPr>
        <w:t>generateSQL</w:t>
      </w:r>
      <w:proofErr w:type="spellEnd"/>
      <w:r w:rsidRPr="004459FD">
        <w:t xml:space="preserve"> </w:t>
      </w:r>
    </w:p>
    <w:p w14:paraId="257261F9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GET</w:t>
      </w:r>
      <w:r w:rsidRPr="007C202F">
        <w:rPr>
          <w:color w:val="000000" w:themeColor="text1"/>
        </w:rPr>
        <w:t xml:space="preserve"> </w:t>
      </w:r>
    </w:p>
    <w:p w14:paraId="30254415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：无</w:t>
      </w:r>
    </w:p>
    <w:p w14:paraId="20B19D11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接</w:t>
      </w:r>
      <w:r w:rsidRPr="007C202F">
        <w:rPr>
          <w:color w:val="000000" w:themeColor="text1"/>
        </w:rPr>
        <w:t>口</w:t>
      </w:r>
      <w:r w:rsidRPr="007C202F">
        <w:rPr>
          <w:rFonts w:hint="eastAsia"/>
          <w:color w:val="000000" w:themeColor="text1"/>
        </w:rPr>
        <w:t>说明：</w:t>
      </w:r>
      <w:r w:rsidRPr="007C202F">
        <w:rPr>
          <w:color w:val="000000" w:themeColor="text1"/>
        </w:rPr>
        <w:t>根据之前</w:t>
      </w:r>
      <w:r w:rsidRPr="007C202F">
        <w:rPr>
          <w:rFonts w:hint="eastAsia"/>
          <w:color w:val="000000" w:themeColor="text1"/>
        </w:rPr>
        <w:t>设置的各项条件，生成</w:t>
      </w:r>
      <w:r w:rsidRPr="007C202F">
        <w:rPr>
          <w:rFonts w:hint="eastAsia"/>
          <w:color w:val="000000" w:themeColor="text1"/>
        </w:rPr>
        <w:t>SQL</w:t>
      </w:r>
      <w:r w:rsidRPr="007C202F">
        <w:rPr>
          <w:rFonts w:hint="eastAsia"/>
          <w:color w:val="000000" w:themeColor="text1"/>
        </w:rPr>
        <w:t>查询语句。</w:t>
      </w:r>
    </w:p>
    <w:p w14:paraId="58E35AEF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请求参数：无</w:t>
      </w:r>
    </w:p>
    <w:p w14:paraId="252460C9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r w:rsidRPr="007C202F">
        <w:rPr>
          <w:rFonts w:hint="eastAsia"/>
          <w:color w:val="000000" w:themeColor="text1"/>
        </w:rPr>
        <w:t>json</w:t>
      </w:r>
      <w:proofErr w:type="spellEnd"/>
    </w:p>
    <w:p w14:paraId="7FA1D050" w14:textId="77777777" w:rsidR="00C37A44" w:rsidRPr="007C202F" w:rsidRDefault="00C37A44" w:rsidP="00C37A44">
      <w:pPr>
        <w:pStyle w:val="a7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14:paraId="53B7E73B" w14:textId="77777777" w:rsidTr="004405B3">
        <w:tc>
          <w:tcPr>
            <w:tcW w:w="1701" w:type="dxa"/>
          </w:tcPr>
          <w:p w14:paraId="7DC19055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14:paraId="05CB1614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14:paraId="5B1AA0DB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14:paraId="2799D61D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14:paraId="33B01B4C" w14:textId="77777777" w:rsidTr="004405B3">
        <w:tc>
          <w:tcPr>
            <w:tcW w:w="1701" w:type="dxa"/>
          </w:tcPr>
          <w:p w14:paraId="512EB453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07C8B197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14:paraId="3951B4BD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14:paraId="0E8F8A0F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14:paraId="76C79776" w14:textId="77777777" w:rsidTr="004405B3">
        <w:tc>
          <w:tcPr>
            <w:tcW w:w="1701" w:type="dxa"/>
          </w:tcPr>
          <w:p w14:paraId="0613EEC8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SQL</w:t>
            </w:r>
          </w:p>
        </w:tc>
        <w:tc>
          <w:tcPr>
            <w:tcW w:w="1134" w:type="dxa"/>
          </w:tcPr>
          <w:p w14:paraId="45BC1CAA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14:paraId="5CA46D76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14:paraId="2B08418D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生成的</w:t>
            </w:r>
            <w:r w:rsidRPr="007C202F">
              <w:rPr>
                <w:rFonts w:hint="eastAsia"/>
                <w:color w:val="000000" w:themeColor="text1"/>
              </w:rPr>
              <w:t>SQL</w:t>
            </w:r>
            <w:r w:rsidRPr="007C202F">
              <w:rPr>
                <w:rFonts w:hint="eastAsia"/>
                <w:color w:val="000000" w:themeColor="text1"/>
              </w:rPr>
              <w:t>语句</w:t>
            </w:r>
          </w:p>
        </w:tc>
      </w:tr>
      <w:tr w:rsidR="00C37A44" w:rsidRPr="007C202F" w14:paraId="161604F9" w14:textId="77777777" w:rsidTr="004405B3">
        <w:tc>
          <w:tcPr>
            <w:tcW w:w="1701" w:type="dxa"/>
          </w:tcPr>
          <w:p w14:paraId="620A7084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14:paraId="458B7276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14:paraId="11B2F209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14:paraId="18FBFC98" w14:textId="77777777" w:rsidR="00C37A44" w:rsidRPr="007C202F" w:rsidRDefault="00C37A44" w:rsidP="004405B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14:paraId="65C98F4F" w14:textId="77777777" w:rsidR="00C37A44" w:rsidRPr="007C202F" w:rsidRDefault="00C37A44" w:rsidP="00C37A44">
      <w:pPr>
        <w:rPr>
          <w:color w:val="000000" w:themeColor="text1"/>
          <w:szCs w:val="21"/>
        </w:rPr>
      </w:pPr>
    </w:p>
    <w:p w14:paraId="008BB527" w14:textId="77777777" w:rsidR="00C37A44" w:rsidRPr="007C202F" w:rsidRDefault="00C37A44" w:rsidP="00C37A44">
      <w:pPr>
        <w:rPr>
          <w:color w:val="000000" w:themeColor="text1"/>
          <w:szCs w:val="21"/>
        </w:rPr>
      </w:pPr>
      <w:r w:rsidRPr="007C202F">
        <w:rPr>
          <w:rFonts w:hint="eastAsia"/>
          <w:color w:val="000000" w:themeColor="text1"/>
          <w:szCs w:val="21"/>
        </w:rPr>
        <w:t>排序规则：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7A44" w:rsidRPr="007C202F" w14:paraId="3A76E873" w14:textId="77777777" w:rsidTr="004405B3">
        <w:tc>
          <w:tcPr>
            <w:tcW w:w="4148" w:type="dxa"/>
          </w:tcPr>
          <w:p w14:paraId="0AB1386B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顺序名称</w:t>
            </w:r>
          </w:p>
        </w:tc>
        <w:tc>
          <w:tcPr>
            <w:tcW w:w="4148" w:type="dxa"/>
          </w:tcPr>
          <w:p w14:paraId="4BCE0A88" w14:textId="77777777" w:rsidR="00C37A44" w:rsidRPr="007C202F" w:rsidRDefault="00C37A44" w:rsidP="004405B3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对应值</w:t>
            </w:r>
          </w:p>
        </w:tc>
      </w:tr>
      <w:tr w:rsidR="00C37A44" w:rsidRPr="007C202F" w14:paraId="0A79D12B" w14:textId="77777777" w:rsidTr="004405B3">
        <w:tc>
          <w:tcPr>
            <w:tcW w:w="4148" w:type="dxa"/>
          </w:tcPr>
          <w:p w14:paraId="7EC04842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上升顺序</w:t>
            </w:r>
          </w:p>
        </w:tc>
        <w:tc>
          <w:tcPr>
            <w:tcW w:w="4148" w:type="dxa"/>
          </w:tcPr>
          <w:p w14:paraId="31A10CEE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1</w:t>
            </w:r>
          </w:p>
        </w:tc>
      </w:tr>
      <w:tr w:rsidR="00C37A44" w:rsidRPr="007C202F" w14:paraId="230A7C39" w14:textId="77777777" w:rsidTr="004405B3">
        <w:tc>
          <w:tcPr>
            <w:tcW w:w="4148" w:type="dxa"/>
          </w:tcPr>
          <w:p w14:paraId="7E5A15C4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下降顺序</w:t>
            </w:r>
          </w:p>
        </w:tc>
        <w:tc>
          <w:tcPr>
            <w:tcW w:w="4148" w:type="dxa"/>
          </w:tcPr>
          <w:p w14:paraId="6101F46A" w14:textId="77777777" w:rsidR="00C37A44" w:rsidRPr="007C202F" w:rsidRDefault="00C37A44" w:rsidP="004405B3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2</w:t>
            </w:r>
          </w:p>
        </w:tc>
      </w:tr>
    </w:tbl>
    <w:p w14:paraId="644C57E5" w14:textId="77777777" w:rsidR="00C37A44" w:rsidRPr="007C202F" w:rsidRDefault="00C37A44" w:rsidP="00C37A44">
      <w:pPr>
        <w:rPr>
          <w:color w:val="000000" w:themeColor="text1"/>
          <w:szCs w:val="21"/>
        </w:rPr>
      </w:pPr>
    </w:p>
    <w:p w14:paraId="5FD4C714" w14:textId="77777777" w:rsidR="00C37A44" w:rsidRPr="007C202F" w:rsidRDefault="00C37A44" w:rsidP="00C37A44">
      <w:pPr>
        <w:rPr>
          <w:color w:val="000000" w:themeColor="text1"/>
          <w:szCs w:val="21"/>
        </w:rPr>
      </w:pPr>
      <w:r w:rsidRPr="007C202F">
        <w:rPr>
          <w:rFonts w:hint="eastAsia"/>
          <w:color w:val="000000" w:themeColor="text1"/>
          <w:szCs w:val="21"/>
        </w:rPr>
        <w:t>过滤条件操作符：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411"/>
        <w:gridCol w:w="1411"/>
      </w:tblGrid>
      <w:tr w:rsidR="00C37A44" w:rsidRPr="007C202F" w14:paraId="36CFBC99" w14:textId="77777777" w:rsidTr="004405B3">
        <w:tc>
          <w:tcPr>
            <w:tcW w:w="1411" w:type="dxa"/>
          </w:tcPr>
          <w:p w14:paraId="00E630C6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b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b/>
                <w:color w:val="000000" w:themeColor="text1"/>
                <w:kern w:val="0"/>
                <w:szCs w:val="21"/>
              </w:rPr>
              <w:t>操作符</w:t>
            </w:r>
          </w:p>
        </w:tc>
        <w:tc>
          <w:tcPr>
            <w:tcW w:w="1411" w:type="dxa"/>
          </w:tcPr>
          <w:p w14:paraId="19E9BBA1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b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b/>
                <w:color w:val="000000" w:themeColor="text1"/>
                <w:kern w:val="0"/>
                <w:szCs w:val="21"/>
              </w:rPr>
              <w:t>对应值</w:t>
            </w:r>
          </w:p>
        </w:tc>
      </w:tr>
      <w:tr w:rsidR="00C37A44" w:rsidRPr="007C202F" w14:paraId="05054F58" w14:textId="77777777" w:rsidTr="004405B3">
        <w:tc>
          <w:tcPr>
            <w:tcW w:w="1411" w:type="dxa"/>
          </w:tcPr>
          <w:p w14:paraId="5A8305E5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等于</w:t>
            </w:r>
          </w:p>
        </w:tc>
        <w:tc>
          <w:tcPr>
            <w:tcW w:w="1411" w:type="dxa"/>
          </w:tcPr>
          <w:p w14:paraId="6F860F49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C37A44" w:rsidRPr="007C202F" w14:paraId="6FDCE8F3" w14:textId="77777777" w:rsidTr="004405B3">
        <w:tc>
          <w:tcPr>
            <w:tcW w:w="1411" w:type="dxa"/>
          </w:tcPr>
          <w:p w14:paraId="37C1A522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不同</w:t>
            </w:r>
          </w:p>
        </w:tc>
        <w:tc>
          <w:tcPr>
            <w:tcW w:w="1411" w:type="dxa"/>
          </w:tcPr>
          <w:p w14:paraId="1AE8CBBE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C37A44" w:rsidRPr="007C202F" w14:paraId="47D72E35" w14:textId="77777777" w:rsidTr="004405B3">
        <w:tc>
          <w:tcPr>
            <w:tcW w:w="1411" w:type="dxa"/>
          </w:tcPr>
          <w:p w14:paraId="08E1A393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大于</w:t>
            </w:r>
          </w:p>
        </w:tc>
        <w:tc>
          <w:tcPr>
            <w:tcW w:w="1411" w:type="dxa"/>
          </w:tcPr>
          <w:p w14:paraId="534CE417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3</w:t>
            </w:r>
          </w:p>
        </w:tc>
      </w:tr>
      <w:tr w:rsidR="00C37A44" w:rsidRPr="007C202F" w14:paraId="187C827F" w14:textId="77777777" w:rsidTr="004405B3">
        <w:tc>
          <w:tcPr>
            <w:tcW w:w="1411" w:type="dxa"/>
          </w:tcPr>
          <w:p w14:paraId="251477A7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大于或等于</w:t>
            </w:r>
          </w:p>
        </w:tc>
        <w:tc>
          <w:tcPr>
            <w:tcW w:w="1411" w:type="dxa"/>
          </w:tcPr>
          <w:p w14:paraId="1D3F17B0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4</w:t>
            </w:r>
          </w:p>
        </w:tc>
      </w:tr>
      <w:tr w:rsidR="00C37A44" w:rsidRPr="007C202F" w14:paraId="74202A15" w14:textId="77777777" w:rsidTr="004405B3">
        <w:tc>
          <w:tcPr>
            <w:tcW w:w="1411" w:type="dxa"/>
          </w:tcPr>
          <w:p w14:paraId="7BA70784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小于</w:t>
            </w:r>
          </w:p>
        </w:tc>
        <w:tc>
          <w:tcPr>
            <w:tcW w:w="1411" w:type="dxa"/>
          </w:tcPr>
          <w:p w14:paraId="51D85ACC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5</w:t>
            </w:r>
          </w:p>
        </w:tc>
      </w:tr>
      <w:tr w:rsidR="00C37A44" w:rsidRPr="007C202F" w14:paraId="5BC76A31" w14:textId="77777777" w:rsidTr="004405B3">
        <w:tc>
          <w:tcPr>
            <w:tcW w:w="1411" w:type="dxa"/>
          </w:tcPr>
          <w:p w14:paraId="10FB7000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小于或等于</w:t>
            </w:r>
          </w:p>
        </w:tc>
        <w:tc>
          <w:tcPr>
            <w:tcW w:w="1411" w:type="dxa"/>
          </w:tcPr>
          <w:p w14:paraId="190479F5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6</w:t>
            </w:r>
          </w:p>
        </w:tc>
      </w:tr>
      <w:tr w:rsidR="00C37A44" w:rsidRPr="007C202F" w14:paraId="31ABFE00" w14:textId="77777777" w:rsidTr="004405B3">
        <w:tc>
          <w:tcPr>
            <w:tcW w:w="1411" w:type="dxa"/>
          </w:tcPr>
          <w:p w14:paraId="0C41D0DE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lastRenderedPageBreak/>
              <w:t>之间</w:t>
            </w:r>
          </w:p>
        </w:tc>
        <w:tc>
          <w:tcPr>
            <w:tcW w:w="1411" w:type="dxa"/>
          </w:tcPr>
          <w:p w14:paraId="53F679D0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7</w:t>
            </w:r>
          </w:p>
        </w:tc>
      </w:tr>
      <w:tr w:rsidR="00C37A44" w:rsidRPr="007C202F" w14:paraId="7F5DA157" w14:textId="77777777" w:rsidTr="004405B3">
        <w:tc>
          <w:tcPr>
            <w:tcW w:w="1411" w:type="dxa"/>
          </w:tcPr>
          <w:p w14:paraId="2E3C0CE2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不包括</w:t>
            </w:r>
          </w:p>
        </w:tc>
        <w:tc>
          <w:tcPr>
            <w:tcW w:w="1411" w:type="dxa"/>
          </w:tcPr>
          <w:p w14:paraId="50C70D7F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8</w:t>
            </w:r>
          </w:p>
        </w:tc>
      </w:tr>
      <w:tr w:rsidR="00C37A44" w:rsidRPr="007C202F" w14:paraId="007C1398" w14:textId="77777777" w:rsidTr="004405B3">
        <w:tc>
          <w:tcPr>
            <w:tcW w:w="1411" w:type="dxa"/>
          </w:tcPr>
          <w:p w14:paraId="46038F80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在列表里</w:t>
            </w:r>
          </w:p>
        </w:tc>
        <w:tc>
          <w:tcPr>
            <w:tcW w:w="1411" w:type="dxa"/>
          </w:tcPr>
          <w:p w14:paraId="11A4F5F3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9</w:t>
            </w:r>
          </w:p>
        </w:tc>
      </w:tr>
      <w:tr w:rsidR="00C37A44" w:rsidRPr="007C202F" w14:paraId="4A48FAA9" w14:textId="77777777" w:rsidTr="004405B3">
        <w:tc>
          <w:tcPr>
            <w:tcW w:w="1411" w:type="dxa"/>
          </w:tcPr>
          <w:p w14:paraId="3308570E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不在表里</w:t>
            </w:r>
          </w:p>
        </w:tc>
        <w:tc>
          <w:tcPr>
            <w:tcW w:w="1411" w:type="dxa"/>
          </w:tcPr>
          <w:p w14:paraId="62008DB3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10</w:t>
            </w:r>
          </w:p>
        </w:tc>
      </w:tr>
      <w:tr w:rsidR="00C37A44" w:rsidRPr="007C202F" w14:paraId="25854E3A" w14:textId="77777777" w:rsidTr="004405B3">
        <w:tc>
          <w:tcPr>
            <w:tcW w:w="1411" w:type="dxa"/>
          </w:tcPr>
          <w:p w14:paraId="6CC4F378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空</w:t>
            </w:r>
          </w:p>
        </w:tc>
        <w:tc>
          <w:tcPr>
            <w:tcW w:w="1411" w:type="dxa"/>
          </w:tcPr>
          <w:p w14:paraId="5ABD26C6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11</w:t>
            </w:r>
          </w:p>
        </w:tc>
      </w:tr>
      <w:tr w:rsidR="00C37A44" w:rsidRPr="007C202F" w14:paraId="0E899772" w14:textId="77777777" w:rsidTr="004405B3">
        <w:tc>
          <w:tcPr>
            <w:tcW w:w="1411" w:type="dxa"/>
          </w:tcPr>
          <w:p w14:paraId="0616C7D0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非空</w:t>
            </w:r>
          </w:p>
        </w:tc>
        <w:tc>
          <w:tcPr>
            <w:tcW w:w="1411" w:type="dxa"/>
          </w:tcPr>
          <w:p w14:paraId="32FC27A4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12</w:t>
            </w:r>
          </w:p>
        </w:tc>
      </w:tr>
      <w:tr w:rsidR="00C37A44" w:rsidRPr="007C202F" w14:paraId="1741BB0F" w14:textId="77777777" w:rsidTr="004405B3">
        <w:tc>
          <w:tcPr>
            <w:tcW w:w="1411" w:type="dxa"/>
          </w:tcPr>
          <w:p w14:paraId="4F83B439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匹配模式</w:t>
            </w:r>
          </w:p>
        </w:tc>
        <w:tc>
          <w:tcPr>
            <w:tcW w:w="1411" w:type="dxa"/>
          </w:tcPr>
          <w:p w14:paraId="0AA5D74F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13</w:t>
            </w:r>
          </w:p>
        </w:tc>
      </w:tr>
      <w:tr w:rsidR="00C37A44" w:rsidRPr="007C202F" w14:paraId="16A318B1" w14:textId="77777777" w:rsidTr="004405B3">
        <w:tc>
          <w:tcPr>
            <w:tcW w:w="1411" w:type="dxa"/>
          </w:tcPr>
          <w:p w14:paraId="4FB1DB41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不匹配模式</w:t>
            </w:r>
          </w:p>
        </w:tc>
        <w:tc>
          <w:tcPr>
            <w:tcW w:w="1411" w:type="dxa"/>
          </w:tcPr>
          <w:p w14:paraId="75353E47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</w:tr>
      <w:tr w:rsidR="00C37A44" w:rsidRPr="007C202F" w14:paraId="577CE6BE" w14:textId="77777777" w:rsidTr="004405B3">
        <w:tc>
          <w:tcPr>
            <w:tcW w:w="1411" w:type="dxa"/>
          </w:tcPr>
          <w:p w14:paraId="09F6EB30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满足两个</w:t>
            </w:r>
          </w:p>
        </w:tc>
        <w:tc>
          <w:tcPr>
            <w:tcW w:w="1411" w:type="dxa"/>
          </w:tcPr>
          <w:p w14:paraId="60A93C58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</w:tr>
    </w:tbl>
    <w:p w14:paraId="6DACDAA4" w14:textId="77777777" w:rsidR="00C37A44" w:rsidRPr="007C202F" w:rsidRDefault="00C37A44" w:rsidP="00C37A44">
      <w:pPr>
        <w:rPr>
          <w:color w:val="000000" w:themeColor="text1"/>
          <w:szCs w:val="21"/>
        </w:rPr>
      </w:pPr>
    </w:p>
    <w:p w14:paraId="1B4CBAB2" w14:textId="77777777" w:rsidR="00C37A44" w:rsidRPr="007C202F" w:rsidRDefault="00C37A44" w:rsidP="00C37A44">
      <w:pPr>
        <w:rPr>
          <w:color w:val="000000" w:themeColor="text1"/>
          <w:szCs w:val="21"/>
        </w:rPr>
      </w:pPr>
      <w:r w:rsidRPr="007C202F">
        <w:rPr>
          <w:rFonts w:hint="eastAsia"/>
          <w:color w:val="000000" w:themeColor="text1"/>
          <w:szCs w:val="21"/>
        </w:rPr>
        <w:t>操作数类型：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C37A44" w:rsidRPr="007C202F" w14:paraId="43316463" w14:textId="77777777" w:rsidTr="004405B3">
        <w:tc>
          <w:tcPr>
            <w:tcW w:w="3822" w:type="dxa"/>
          </w:tcPr>
          <w:p w14:paraId="69A2EE8B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操作</w:t>
            </w:r>
            <w:r w:rsidRPr="007C202F">
              <w:rPr>
                <w:b/>
                <w:color w:val="000000" w:themeColor="text1"/>
              </w:rPr>
              <w:t>数</w:t>
            </w:r>
          </w:p>
        </w:tc>
        <w:tc>
          <w:tcPr>
            <w:tcW w:w="3119" w:type="dxa"/>
          </w:tcPr>
          <w:p w14:paraId="2AA626F6" w14:textId="77777777" w:rsidR="00C37A44" w:rsidRPr="007C202F" w:rsidRDefault="00C37A44" w:rsidP="004405B3">
            <w:pPr>
              <w:pStyle w:val="a7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对应值</w:t>
            </w:r>
          </w:p>
        </w:tc>
      </w:tr>
      <w:tr w:rsidR="00C37A44" w:rsidRPr="007C202F" w14:paraId="785404D2" w14:textId="77777777" w:rsidTr="004405B3">
        <w:tc>
          <w:tcPr>
            <w:tcW w:w="3822" w:type="dxa"/>
          </w:tcPr>
          <w:p w14:paraId="58E50C92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类型的值</w:t>
            </w:r>
          </w:p>
        </w:tc>
        <w:tc>
          <w:tcPr>
            <w:tcW w:w="3119" w:type="dxa"/>
          </w:tcPr>
          <w:p w14:paraId="66201860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C37A44" w:rsidRPr="007C202F" w14:paraId="52EF36A4" w14:textId="77777777" w:rsidTr="004405B3">
        <w:tc>
          <w:tcPr>
            <w:tcW w:w="3822" w:type="dxa"/>
          </w:tcPr>
          <w:p w14:paraId="4A49E659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从对象值列表里选择的值</w:t>
            </w:r>
          </w:p>
        </w:tc>
        <w:tc>
          <w:tcPr>
            <w:tcW w:w="3119" w:type="dxa"/>
          </w:tcPr>
          <w:p w14:paraId="1016BA21" w14:textId="77777777" w:rsidR="00C37A44" w:rsidRPr="007C202F" w:rsidRDefault="00C37A44" w:rsidP="004405B3">
            <w:pPr>
              <w:pStyle w:val="a7"/>
              <w:ind w:firstLineChars="0" w:firstLine="0"/>
              <w:rPr>
                <w:rFonts w:cs="宋体"/>
                <w:color w:val="000000" w:themeColor="text1"/>
                <w:kern w:val="0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</w:rPr>
              <w:t>2</w:t>
            </w:r>
          </w:p>
        </w:tc>
      </w:tr>
      <w:tr w:rsidR="00C37A44" w:rsidRPr="007C202F" w14:paraId="7EFBD6B1" w14:textId="77777777" w:rsidTr="004405B3">
        <w:tc>
          <w:tcPr>
            <w:tcW w:w="3822" w:type="dxa"/>
          </w:tcPr>
          <w:p w14:paraId="3E100353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由其他查询返回的值</w:t>
            </w:r>
          </w:p>
        </w:tc>
        <w:tc>
          <w:tcPr>
            <w:tcW w:w="3119" w:type="dxa"/>
          </w:tcPr>
          <w:p w14:paraId="075C6784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3</w:t>
            </w:r>
          </w:p>
        </w:tc>
      </w:tr>
      <w:tr w:rsidR="00C37A44" w:rsidRPr="007C202F" w14:paraId="7D2EE12A" w14:textId="77777777" w:rsidTr="004405B3">
        <w:tc>
          <w:tcPr>
            <w:tcW w:w="3822" w:type="dxa"/>
          </w:tcPr>
          <w:p w14:paraId="1E6836CB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由其他查询返回的所有值。</w:t>
            </w:r>
          </w:p>
        </w:tc>
        <w:tc>
          <w:tcPr>
            <w:tcW w:w="3119" w:type="dxa"/>
          </w:tcPr>
          <w:p w14:paraId="1F0AD234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4</w:t>
            </w:r>
          </w:p>
        </w:tc>
      </w:tr>
      <w:tr w:rsidR="00C37A44" w:rsidRPr="007C202F" w14:paraId="25C9286D" w14:textId="77777777" w:rsidTr="004405B3">
        <w:tc>
          <w:tcPr>
            <w:tcW w:w="3822" w:type="dxa"/>
          </w:tcPr>
          <w:p w14:paraId="0A810504" w14:textId="77777777" w:rsidR="00C37A44" w:rsidRPr="007C202F" w:rsidRDefault="00C37A44" w:rsidP="004405B3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计算的结果（总和，最小值，最大值，平均值或数量）</w:t>
            </w:r>
          </w:p>
        </w:tc>
        <w:tc>
          <w:tcPr>
            <w:tcW w:w="3119" w:type="dxa"/>
          </w:tcPr>
          <w:p w14:paraId="12AA2E91" w14:textId="77777777" w:rsidR="00C37A44" w:rsidRPr="007C202F" w:rsidRDefault="00C37A44" w:rsidP="004405B3">
            <w:pPr>
              <w:pStyle w:val="a7"/>
              <w:ind w:firstLineChars="0" w:firstLine="0"/>
              <w:rPr>
                <w:rFonts w:cs="宋体"/>
                <w:color w:val="000000" w:themeColor="text1"/>
                <w:kern w:val="0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</w:rPr>
              <w:t>5</w:t>
            </w:r>
          </w:p>
        </w:tc>
      </w:tr>
    </w:tbl>
    <w:p w14:paraId="31209678" w14:textId="77777777" w:rsidR="00C37A44" w:rsidRPr="0029568D" w:rsidRDefault="00C37A44" w:rsidP="00C37A44">
      <w:pPr>
        <w:pStyle w:val="2"/>
        <w:numPr>
          <w:ilvl w:val="1"/>
          <w:numId w:val="1"/>
        </w:numPr>
        <w:tabs>
          <w:tab w:val="left" w:pos="0"/>
        </w:tabs>
      </w:pPr>
      <w:r>
        <w:rPr>
          <w:rFonts w:hint="eastAsia"/>
        </w:rPr>
        <w:t>API</w:t>
      </w:r>
      <w:r>
        <w:rPr>
          <w:rFonts w:hint="eastAsia"/>
        </w:rPr>
        <w:t>调用示例</w:t>
      </w:r>
    </w:p>
    <w:p w14:paraId="4A394E43" w14:textId="77777777" w:rsidR="00C37A44" w:rsidRDefault="00C37A44" w:rsidP="00C37A44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假设</w:t>
      </w:r>
      <w:r w:rsidRPr="0029568D">
        <w:rPr>
          <w:rFonts w:hint="eastAsia"/>
          <w:color w:val="000000" w:themeColor="text1"/>
        </w:rPr>
        <w:t>服务器部署在地址</w:t>
      </w:r>
      <w:r w:rsidRPr="0029568D">
        <w:rPr>
          <w:rFonts w:hint="eastAsia"/>
          <w:color w:val="000000" w:themeColor="text1"/>
        </w:rPr>
        <w:t>1.1.1.1</w:t>
      </w:r>
      <w:r w:rsidRPr="0029568D">
        <w:rPr>
          <w:rFonts w:hint="eastAsia"/>
          <w:color w:val="000000" w:themeColor="text1"/>
        </w:rPr>
        <w:t>，端口为</w:t>
      </w:r>
      <w:r w:rsidRPr="0029568D">
        <w:rPr>
          <w:rFonts w:hint="eastAsia"/>
          <w:color w:val="000000" w:themeColor="text1"/>
        </w:rPr>
        <w:t>8080</w:t>
      </w:r>
      <w:r>
        <w:rPr>
          <w:rFonts w:hint="eastAsia"/>
          <w:color w:val="000000" w:themeColor="text1"/>
        </w:rPr>
        <w:t>。</w:t>
      </w:r>
    </w:p>
    <w:p w14:paraId="137C43EC" w14:textId="77777777" w:rsidR="00C37A44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r>
        <w:rPr>
          <w:rFonts w:hint="eastAsia"/>
        </w:rPr>
        <w:t>业务</w:t>
      </w:r>
      <w:r>
        <w:t>数据库与</w:t>
      </w:r>
      <w:r>
        <w:rPr>
          <w:rFonts w:hint="eastAsia"/>
        </w:rPr>
        <w:t>U</w:t>
      </w:r>
      <w:r>
        <w:t>niverse</w:t>
      </w:r>
    </w:p>
    <w:p w14:paraId="21467793" w14:textId="77777777" w:rsidR="00C37A44" w:rsidRDefault="00C37A44" w:rsidP="00C37A4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业务数据库</w:t>
      </w:r>
    </w:p>
    <w:p w14:paraId="2765F6C7" w14:textId="77777777" w:rsidR="00C37A44" w:rsidRDefault="00C37A44" w:rsidP="00C37A44">
      <w:pPr>
        <w:pStyle w:val="a7"/>
        <w:ind w:left="360" w:firstLineChars="0" w:firstLine="0"/>
      </w:pPr>
      <w:r>
        <w:rPr>
          <w:rFonts w:hint="eastAsia"/>
        </w:rPr>
        <w:t>本示例的业务数据库如下</w:t>
      </w:r>
    </w:p>
    <w:p w14:paraId="0DB908DD" w14:textId="77777777" w:rsidR="00C37A44" w:rsidRDefault="00C37A44" w:rsidP="00C37A4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D3240A" wp14:editId="081A7DA9">
            <wp:extent cx="4915401" cy="6700723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968" cy="67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AE3A" w14:textId="77777777" w:rsidR="00C37A44" w:rsidRDefault="00C37A44" w:rsidP="00C37A44">
      <w:pPr>
        <w:pStyle w:val="a7"/>
        <w:ind w:left="360" w:firstLineChars="0" w:firstLine="0"/>
      </w:pPr>
    </w:p>
    <w:p w14:paraId="1F49936E" w14:textId="77777777" w:rsidR="00C37A44" w:rsidRDefault="00C37A44" w:rsidP="00C37A44">
      <w:pPr>
        <w:pStyle w:val="a7"/>
        <w:ind w:left="360" w:firstLineChars="0" w:firstLine="0"/>
      </w:pPr>
      <w:r>
        <w:rPr>
          <w:rFonts w:hint="eastAsia"/>
        </w:rPr>
        <w:t>以下示例涉及到的表包括：</w:t>
      </w:r>
    </w:p>
    <w:p w14:paraId="64A9AAD1" w14:textId="77777777" w:rsidR="00C37A44" w:rsidRDefault="00C37A44" w:rsidP="00C37A44">
      <w:pPr>
        <w:pStyle w:val="a7"/>
        <w:ind w:left="360" w:firstLineChars="0" w:firstLine="0"/>
      </w:pPr>
      <w:r>
        <w:rPr>
          <w:rFonts w:hint="eastAsia"/>
        </w:rPr>
        <w:t>customers</w:t>
      </w:r>
      <w:r>
        <w:rPr>
          <w:rFonts w:hint="eastAsia"/>
        </w:rPr>
        <w:t>：</w:t>
      </w:r>
    </w:p>
    <w:p w14:paraId="5C0AF52E" w14:textId="77777777" w:rsidR="00C37A44" w:rsidRDefault="00C37A44" w:rsidP="00C37A4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5370B1" wp14:editId="4B172E43">
            <wp:extent cx="1884928" cy="255300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9859" cy="25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DD13" w14:textId="77777777" w:rsidR="00C37A44" w:rsidRDefault="00C37A44" w:rsidP="00C37A44">
      <w:pPr>
        <w:pStyle w:val="a7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字段为主键，</w:t>
      </w:r>
      <w:proofErr w:type="spellStart"/>
      <w:r>
        <w:rPr>
          <w:rFonts w:hint="eastAsia"/>
        </w:rPr>
        <w:t>employeeNumber</w:t>
      </w:r>
      <w:proofErr w:type="spellEnd"/>
      <w:r>
        <w:rPr>
          <w:rFonts w:hint="eastAsia"/>
        </w:rPr>
        <w:t>为引用自表</w:t>
      </w:r>
      <w:r>
        <w:rPr>
          <w:rFonts w:hint="eastAsia"/>
        </w:rPr>
        <w:t>employees</w:t>
      </w:r>
      <w:r>
        <w:rPr>
          <w:rFonts w:hint="eastAsia"/>
        </w:rPr>
        <w:t>的外键</w:t>
      </w:r>
    </w:p>
    <w:p w14:paraId="0A69E2F2" w14:textId="77777777" w:rsidR="00C37A44" w:rsidRDefault="00C37A44" w:rsidP="00C37A44">
      <w:pPr>
        <w:pStyle w:val="a7"/>
        <w:ind w:left="360" w:firstLineChars="0" w:firstLine="0"/>
      </w:pPr>
    </w:p>
    <w:p w14:paraId="1B340481" w14:textId="77777777" w:rsidR="00C37A44" w:rsidRDefault="00C37A44" w:rsidP="00C37A44">
      <w:pPr>
        <w:pStyle w:val="a7"/>
        <w:ind w:left="360" w:firstLineChars="0" w:firstLine="0"/>
      </w:pPr>
      <w:r>
        <w:t>e</w:t>
      </w:r>
      <w:r>
        <w:rPr>
          <w:rFonts w:hint="eastAsia"/>
        </w:rPr>
        <w:t>mployees:</w:t>
      </w:r>
    </w:p>
    <w:p w14:paraId="359D913F" w14:textId="77777777" w:rsidR="00C37A44" w:rsidRDefault="00C37A44" w:rsidP="00C37A4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35692D6" wp14:editId="3B4BF50F">
            <wp:extent cx="1554511" cy="1602029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8321" cy="16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E331" w14:textId="77777777" w:rsidR="00C37A44" w:rsidRDefault="00C37A44" w:rsidP="00C37A44">
      <w:pPr>
        <w:pStyle w:val="a7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employeeNumber</w:t>
      </w:r>
      <w:proofErr w:type="spellEnd"/>
      <w:r>
        <w:rPr>
          <w:rFonts w:hint="eastAsia"/>
        </w:rPr>
        <w:t>字段为主键，</w:t>
      </w:r>
      <w:proofErr w:type="spellStart"/>
      <w:r>
        <w:rPr>
          <w:rFonts w:hint="eastAsia"/>
        </w:rPr>
        <w:t>officeCode</w:t>
      </w:r>
      <w:proofErr w:type="spellEnd"/>
      <w:r>
        <w:rPr>
          <w:rFonts w:hint="eastAsia"/>
        </w:rPr>
        <w:t>为引用自表</w:t>
      </w:r>
      <w:r>
        <w:rPr>
          <w:rFonts w:hint="eastAsia"/>
        </w:rPr>
        <w:t>offices</w:t>
      </w:r>
      <w:r>
        <w:rPr>
          <w:rFonts w:hint="eastAsia"/>
        </w:rPr>
        <w:t>的外键，</w:t>
      </w:r>
      <w:proofErr w:type="spellStart"/>
      <w:r>
        <w:rPr>
          <w:rFonts w:hint="eastAsia"/>
        </w:rPr>
        <w:t>reportsTo</w:t>
      </w:r>
      <w:proofErr w:type="spellEnd"/>
      <w:r>
        <w:rPr>
          <w:rFonts w:hint="eastAsia"/>
        </w:rPr>
        <w:t>为引用自表</w:t>
      </w:r>
      <w:r>
        <w:rPr>
          <w:rFonts w:hint="eastAsia"/>
        </w:rPr>
        <w:t>employees</w:t>
      </w:r>
      <w:r>
        <w:rPr>
          <w:rFonts w:hint="eastAsia"/>
        </w:rPr>
        <w:t>的外键。</w:t>
      </w:r>
    </w:p>
    <w:p w14:paraId="59EDCFAD" w14:textId="77777777" w:rsidR="00C37A44" w:rsidRDefault="00C37A44" w:rsidP="00C37A44">
      <w:pPr>
        <w:pStyle w:val="a7"/>
        <w:ind w:left="360" w:firstLineChars="0" w:firstLine="0"/>
      </w:pPr>
    </w:p>
    <w:p w14:paraId="134509E0" w14:textId="77777777" w:rsidR="00C37A44" w:rsidRDefault="00C37A44" w:rsidP="00C37A44">
      <w:pPr>
        <w:pStyle w:val="a7"/>
        <w:ind w:left="360" w:firstLineChars="0" w:firstLine="0"/>
      </w:pPr>
      <w:r>
        <w:rPr>
          <w:rFonts w:hint="eastAsia"/>
        </w:rPr>
        <w:t>products</w:t>
      </w:r>
      <w:r>
        <w:rPr>
          <w:rFonts w:hint="eastAsia"/>
        </w:rPr>
        <w:t>：</w:t>
      </w:r>
    </w:p>
    <w:p w14:paraId="5A988AAC" w14:textId="77777777" w:rsidR="00C37A44" w:rsidRDefault="00C37A44" w:rsidP="00C37A4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C0507B4" wp14:editId="18057AA1">
            <wp:extent cx="1694949" cy="1858061"/>
            <wp:effectExtent l="0" t="0" r="63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1970" cy="18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E072" w14:textId="77777777" w:rsidR="00C37A44" w:rsidRPr="00D5364E" w:rsidRDefault="00C37A44" w:rsidP="00C37A44">
      <w:pPr>
        <w:pStyle w:val="a7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productCode</w:t>
      </w:r>
      <w:proofErr w:type="spellEnd"/>
      <w:r>
        <w:rPr>
          <w:rFonts w:hint="eastAsia"/>
        </w:rPr>
        <w:t>为主键，</w:t>
      </w:r>
      <w:proofErr w:type="spellStart"/>
      <w:r>
        <w:rPr>
          <w:rFonts w:hint="eastAsia"/>
        </w:rPr>
        <w:t>productLine</w:t>
      </w:r>
      <w:proofErr w:type="spellEnd"/>
      <w:r>
        <w:rPr>
          <w:rFonts w:hint="eastAsia"/>
        </w:rPr>
        <w:t>为引用自表</w:t>
      </w:r>
      <w:proofErr w:type="spellStart"/>
      <w:r>
        <w:rPr>
          <w:rFonts w:hint="eastAsia"/>
        </w:rPr>
        <w:t>productlines</w:t>
      </w:r>
      <w:proofErr w:type="spellEnd"/>
      <w:r>
        <w:rPr>
          <w:rFonts w:hint="eastAsia"/>
        </w:rPr>
        <w:t>的外键。</w:t>
      </w:r>
    </w:p>
    <w:p w14:paraId="6E0B47D5" w14:textId="77777777" w:rsidR="00C37A44" w:rsidRDefault="00C37A44" w:rsidP="00C37A4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Universe</w:t>
      </w:r>
    </w:p>
    <w:p w14:paraId="41CFAF17" w14:textId="77777777" w:rsidR="00C37A44" w:rsidRPr="00C14872" w:rsidRDefault="00C37A44" w:rsidP="00C37A44">
      <w:pPr>
        <w:pStyle w:val="a7"/>
        <w:ind w:left="360" w:firstLineChars="0" w:firstLine="0"/>
      </w:pPr>
      <w:r>
        <w:rPr>
          <w:rFonts w:hint="eastAsia"/>
        </w:rPr>
        <w:t>Universe</w:t>
      </w:r>
      <w:r>
        <w:rPr>
          <w:rFonts w:hint="eastAsia"/>
        </w:rPr>
        <w:t>的设计见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设计</w:instrText>
      </w:r>
      <w:r>
        <w:rPr>
          <w:rFonts w:hint="eastAsia"/>
        </w:rPr>
        <w:instrText>Universe</w:instrText>
      </w:r>
      <w:r>
        <w:instrText xml:space="preserve">" </w:instrText>
      </w:r>
      <w:r>
        <w:fldChar w:fldCharType="separate"/>
      </w:r>
      <w:r w:rsidRPr="004E45D6">
        <w:rPr>
          <w:rStyle w:val="ab"/>
          <w:rFonts w:hint="eastAsia"/>
        </w:rPr>
        <w:t>1.2.2</w:t>
      </w:r>
      <w:r>
        <w:fldChar w:fldCharType="end"/>
      </w:r>
      <w:r>
        <w:rPr>
          <w:rFonts w:hint="eastAsia"/>
        </w:rPr>
        <w:t>节。</w:t>
      </w:r>
    </w:p>
    <w:p w14:paraId="577CD0CF" w14:textId="77777777" w:rsidR="00C37A44" w:rsidRPr="0029568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r w:rsidRPr="0029568D">
        <w:rPr>
          <w:rFonts w:hint="eastAsia"/>
        </w:rPr>
        <w:t>查询所有美国国籍的顾客姓名</w:t>
      </w:r>
      <w:r>
        <w:rPr>
          <w:rFonts w:hint="eastAsia"/>
        </w:rPr>
        <w:t>和电话号码</w:t>
      </w:r>
    </w:p>
    <w:p w14:paraId="6A636BAA" w14:textId="77777777" w:rsidR="00C37A44" w:rsidRPr="0029568D" w:rsidRDefault="00C37A44" w:rsidP="00C37A44">
      <w:pPr>
        <w:pStyle w:val="a7"/>
        <w:ind w:left="360" w:firstLineChars="0" w:firstLine="0"/>
        <w:rPr>
          <w:color w:val="000000" w:themeColor="text1"/>
          <w:sz w:val="24"/>
          <w:u w:val="single"/>
        </w:rPr>
      </w:pPr>
    </w:p>
    <w:p w14:paraId="03264A21" w14:textId="77777777" w:rsidR="00C37A44" w:rsidRPr="007C202F" w:rsidRDefault="00C37A44" w:rsidP="00C37A44">
      <w:pPr>
        <w:ind w:left="720"/>
        <w:rPr>
          <w:color w:val="000000" w:themeColor="text1"/>
          <w:szCs w:val="21"/>
        </w:rPr>
      </w:pPr>
      <w:r w:rsidRPr="007C202F">
        <w:rPr>
          <w:rFonts w:hint="eastAsia"/>
          <w:color w:val="000000" w:themeColor="text1"/>
          <w:szCs w:val="21"/>
        </w:rPr>
        <w:lastRenderedPageBreak/>
        <w:t>步骤：</w:t>
      </w:r>
    </w:p>
    <w:p w14:paraId="6EF680A5" w14:textId="77777777" w:rsidR="00C37A44" w:rsidRPr="007C202F" w:rsidRDefault="00C37A44" w:rsidP="00C37A44">
      <w:pPr>
        <w:pStyle w:val="a7"/>
        <w:numPr>
          <w:ilvl w:val="0"/>
          <w:numId w:val="12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设置查看的对象：顾客，对应</w:t>
      </w:r>
      <w:r w:rsidRPr="007C202F">
        <w:rPr>
          <w:rFonts w:hint="eastAsia"/>
          <w:color w:val="000000" w:themeColor="text1"/>
        </w:rPr>
        <w:t>universe</w:t>
      </w:r>
      <w:r w:rsidRPr="007C202F">
        <w:rPr>
          <w:rFonts w:hint="eastAsia"/>
          <w:color w:val="000000" w:themeColor="text1"/>
        </w:rPr>
        <w:t>内</w:t>
      </w:r>
      <w:r w:rsidRPr="007C202F">
        <w:rPr>
          <w:rFonts w:hint="eastAsia"/>
          <w:color w:val="000000" w:themeColor="text1"/>
        </w:rPr>
        <w:t>id</w:t>
      </w:r>
      <w:r w:rsidRPr="007C202F">
        <w:rPr>
          <w:rFonts w:hint="eastAsia"/>
          <w:color w:val="000000" w:themeColor="text1"/>
        </w:rPr>
        <w:t>为</w:t>
      </w:r>
      <w:r w:rsidRPr="007C202F">
        <w:rPr>
          <w:rFonts w:hint="eastAsia"/>
          <w:color w:val="000000" w:themeColor="text1"/>
        </w:rPr>
        <w:t>1</w:t>
      </w:r>
      <w:r w:rsidRPr="007C202F">
        <w:rPr>
          <w:rFonts w:hint="eastAsia"/>
          <w:color w:val="000000" w:themeColor="text1"/>
        </w:rPr>
        <w:t>的属性对象，在数据库内对应表</w:t>
      </w:r>
      <w:r w:rsidRPr="007C202F">
        <w:rPr>
          <w:rFonts w:hint="eastAsia"/>
          <w:color w:val="000000" w:themeColor="text1"/>
        </w:rPr>
        <w:t>customers</w:t>
      </w:r>
      <w:r w:rsidRPr="007C202F">
        <w:rPr>
          <w:rFonts w:hint="eastAsia"/>
          <w:color w:val="000000" w:themeColor="text1"/>
        </w:rPr>
        <w:t>的</w:t>
      </w:r>
      <w:proofErr w:type="spellStart"/>
      <w:r w:rsidRPr="007C202F">
        <w:rPr>
          <w:rFonts w:hint="eastAsia"/>
          <w:color w:val="000000" w:themeColor="text1"/>
        </w:rPr>
        <w:t>customer</w:t>
      </w:r>
      <w:r>
        <w:rPr>
          <w:rFonts w:hint="eastAsia"/>
          <w:color w:val="000000" w:themeColor="text1"/>
        </w:rPr>
        <w:t>N</w:t>
      </w:r>
      <w:r w:rsidRPr="007C202F">
        <w:rPr>
          <w:rFonts w:hint="eastAsia"/>
          <w:color w:val="000000" w:themeColor="text1"/>
        </w:rPr>
        <w:t>ame</w:t>
      </w:r>
      <w:proofErr w:type="spellEnd"/>
      <w:r w:rsidRPr="007C202F">
        <w:rPr>
          <w:rFonts w:hint="eastAsia"/>
          <w:color w:val="000000" w:themeColor="text1"/>
        </w:rPr>
        <w:t>字段</w:t>
      </w:r>
      <w:r>
        <w:rPr>
          <w:rFonts w:hint="eastAsia"/>
          <w:color w:val="000000" w:themeColor="text1"/>
        </w:rPr>
        <w:t>；电话号码，对应</w:t>
      </w:r>
      <w:r>
        <w:rPr>
          <w:rFonts w:hint="eastAsia"/>
          <w:color w:val="000000" w:themeColor="text1"/>
        </w:rPr>
        <w:t>universe</w:t>
      </w:r>
      <w:r>
        <w:rPr>
          <w:rFonts w:hint="eastAsia"/>
          <w:color w:val="000000" w:themeColor="text1"/>
        </w:rPr>
        <w:t>内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的属性对象，在数据库内对应表</w:t>
      </w:r>
      <w:r>
        <w:rPr>
          <w:rFonts w:hint="eastAsia"/>
          <w:color w:val="000000" w:themeColor="text1"/>
        </w:rPr>
        <w:t>customers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phone</w:t>
      </w:r>
      <w:r>
        <w:rPr>
          <w:rFonts w:hint="eastAsia"/>
          <w:color w:val="000000" w:themeColor="text1"/>
        </w:rPr>
        <w:t>字段。</w:t>
      </w:r>
    </w:p>
    <w:p w14:paraId="01B21DAD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</w:p>
    <w:p w14:paraId="29293743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14:paraId="2D39CEC6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setObjects</w:t>
      </w:r>
      <w:proofErr w:type="spellEnd"/>
      <w:r>
        <w:rPr>
          <w:color w:val="000000" w:themeColor="text1"/>
        </w:rPr>
        <w:t xml:space="preserve"> [</w:t>
      </w:r>
      <w:r>
        <w:rPr>
          <w:rFonts w:hint="eastAsia"/>
          <w:color w:val="000000" w:themeColor="text1"/>
        </w:rPr>
        <w:t>全</w:t>
      </w:r>
      <w:r>
        <w:rPr>
          <w:color w:val="000000" w:themeColor="text1"/>
        </w:rPr>
        <w:t>文检查</w:t>
      </w:r>
      <w:r>
        <w:rPr>
          <w:rFonts w:hint="eastAsia"/>
          <w:color w:val="000000" w:themeColor="text1"/>
        </w:rPr>
        <w:t>]</w:t>
      </w:r>
    </w:p>
    <w:p w14:paraId="1DBE4CB6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2891A03C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14:paraId="75BCE786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{</w:t>
      </w:r>
    </w:p>
    <w:p w14:paraId="6B0AF5B0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ab/>
        <w:t>“o</w:t>
      </w:r>
      <w:r w:rsidRPr="007C202F">
        <w:rPr>
          <w:rFonts w:hint="eastAsia"/>
          <w:color w:val="000000" w:themeColor="text1"/>
        </w:rPr>
        <w:t>bjects</w:t>
      </w:r>
      <w:proofErr w:type="gramStart"/>
      <w:r w:rsidRPr="007C202F">
        <w:rPr>
          <w:color w:val="000000" w:themeColor="text1"/>
        </w:rPr>
        <w:t>”</w:t>
      </w:r>
      <w:r w:rsidRPr="007C202F">
        <w:rPr>
          <w:rFonts w:hint="eastAsia"/>
          <w:color w:val="000000" w:themeColor="text1"/>
        </w:rPr>
        <w:t>:[</w:t>
      </w:r>
      <w:proofErr w:type="gramEnd"/>
      <w:r w:rsidRPr="007C202F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,8</w:t>
      </w:r>
      <w:r w:rsidRPr="007C202F">
        <w:rPr>
          <w:rFonts w:hint="eastAsia"/>
          <w:color w:val="000000" w:themeColor="text1"/>
        </w:rPr>
        <w:t>]</w:t>
      </w:r>
    </w:p>
    <w:p w14:paraId="1E806470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}</w:t>
      </w:r>
    </w:p>
    <w:p w14:paraId="3E99EE23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</w:p>
    <w:p w14:paraId="32517933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返回结果：</w:t>
      </w:r>
    </w:p>
    <w:p w14:paraId="7AA3741D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{</w:t>
      </w:r>
    </w:p>
    <w:p w14:paraId="6BAA6D86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ab/>
        <w:t>“</w:t>
      </w:r>
      <w:r w:rsidRPr="007C202F">
        <w:rPr>
          <w:rFonts w:hint="eastAsia"/>
          <w:color w:val="000000" w:themeColor="text1"/>
        </w:rPr>
        <w:t>status</w:t>
      </w:r>
      <w:r w:rsidRPr="007C202F">
        <w:rPr>
          <w:color w:val="000000" w:themeColor="text1"/>
        </w:rPr>
        <w:t>”:</w:t>
      </w:r>
      <w:r w:rsidRPr="007C202F">
        <w:rPr>
          <w:rFonts w:hint="eastAsia"/>
          <w:color w:val="000000" w:themeColor="text1"/>
        </w:rPr>
        <w:t>0,</w:t>
      </w:r>
    </w:p>
    <w:p w14:paraId="0438AA97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ab/>
        <w:t>“info”:”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”</w:t>
      </w:r>
    </w:p>
    <w:p w14:paraId="0CF50E8B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}</w:t>
      </w:r>
    </w:p>
    <w:p w14:paraId="303B9A00" w14:textId="77777777" w:rsidR="00C37A44" w:rsidRPr="007C202F" w:rsidRDefault="00C37A44" w:rsidP="00C37A44">
      <w:pPr>
        <w:rPr>
          <w:color w:val="000000" w:themeColor="text1"/>
          <w:szCs w:val="21"/>
        </w:rPr>
      </w:pPr>
    </w:p>
    <w:p w14:paraId="798FD1FB" w14:textId="77777777" w:rsidR="00C37A44" w:rsidRPr="007C202F" w:rsidRDefault="00C37A44" w:rsidP="00C37A44">
      <w:pPr>
        <w:pStyle w:val="a7"/>
        <w:numPr>
          <w:ilvl w:val="0"/>
          <w:numId w:val="12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设置过滤条件：顾客国籍</w:t>
      </w:r>
      <w:r w:rsidRPr="007C202F">
        <w:rPr>
          <w:rFonts w:hint="eastAsia"/>
          <w:color w:val="000000" w:themeColor="text1"/>
        </w:rPr>
        <w:t xml:space="preserve"> =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美国，其中顾客国籍，对应</w:t>
      </w:r>
      <w:r w:rsidRPr="007C202F">
        <w:rPr>
          <w:rFonts w:hint="eastAsia"/>
          <w:color w:val="000000" w:themeColor="text1"/>
        </w:rPr>
        <w:t>universe</w:t>
      </w:r>
      <w:r w:rsidRPr="007C202F">
        <w:rPr>
          <w:rFonts w:hint="eastAsia"/>
          <w:color w:val="000000" w:themeColor="text1"/>
        </w:rPr>
        <w:t>内</w:t>
      </w:r>
      <w:r w:rsidRPr="007C202F">
        <w:rPr>
          <w:rFonts w:hint="eastAsia"/>
          <w:color w:val="000000" w:themeColor="text1"/>
        </w:rPr>
        <w:t>id</w:t>
      </w:r>
      <w:r w:rsidRPr="007C202F">
        <w:rPr>
          <w:rFonts w:hint="eastAsia"/>
          <w:color w:val="000000" w:themeColor="text1"/>
        </w:rPr>
        <w:t>为</w:t>
      </w:r>
      <w:r w:rsidRPr="007C202F">
        <w:rPr>
          <w:rFonts w:hint="eastAsia"/>
          <w:color w:val="000000" w:themeColor="text1"/>
        </w:rPr>
        <w:t>2</w:t>
      </w:r>
      <w:r w:rsidRPr="007C202F">
        <w:rPr>
          <w:rFonts w:hint="eastAsia"/>
          <w:color w:val="000000" w:themeColor="text1"/>
        </w:rPr>
        <w:t>的属性对象，在数据库对应表</w:t>
      </w:r>
      <w:r w:rsidRPr="007C202F">
        <w:rPr>
          <w:rFonts w:hint="eastAsia"/>
          <w:color w:val="000000" w:themeColor="text1"/>
        </w:rPr>
        <w:t>customers</w:t>
      </w:r>
      <w:r w:rsidRPr="007C202F">
        <w:rPr>
          <w:rFonts w:hint="eastAsia"/>
          <w:color w:val="000000" w:themeColor="text1"/>
        </w:rPr>
        <w:t>的</w:t>
      </w:r>
      <w:r w:rsidRPr="007C202F">
        <w:rPr>
          <w:rFonts w:hint="eastAsia"/>
          <w:color w:val="000000" w:themeColor="text1"/>
        </w:rPr>
        <w:t>country</w:t>
      </w:r>
      <w:r w:rsidRPr="007C202F">
        <w:rPr>
          <w:rFonts w:hint="eastAsia"/>
          <w:color w:val="000000" w:themeColor="text1"/>
        </w:rPr>
        <w:t>字段</w:t>
      </w:r>
    </w:p>
    <w:p w14:paraId="1D777E2D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</w:p>
    <w:p w14:paraId="0C303EB8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14:paraId="31E2DF6D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setFilter</w:t>
      </w:r>
      <w:proofErr w:type="spellEnd"/>
    </w:p>
    <w:p w14:paraId="67A2367B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5510FD60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14:paraId="07D52CE9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1828A2BD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>
        <w:rPr>
          <w:color w:val="000000" w:themeColor="text1"/>
        </w:rPr>
        <w:tab/>
        <w:t>"object":</w:t>
      </w:r>
      <w:r>
        <w:rPr>
          <w:rFonts w:hint="eastAsia"/>
          <w:color w:val="000000" w:themeColor="text1"/>
        </w:rPr>
        <w:t>2</w:t>
      </w:r>
      <w:r w:rsidRPr="007C202F">
        <w:rPr>
          <w:color w:val="000000" w:themeColor="text1"/>
        </w:rPr>
        <w:t>,</w:t>
      </w:r>
      <w:r w:rsidRPr="007C202F">
        <w:rPr>
          <w:color w:val="000000" w:themeColor="text1"/>
        </w:rPr>
        <w:tab/>
      </w:r>
      <w:r w:rsidRPr="007C202F">
        <w:rPr>
          <w:color w:val="000000" w:themeColor="text1"/>
        </w:rPr>
        <w:tab/>
        <w:t>//</w:t>
      </w:r>
      <w:r w:rsidRPr="007C202F">
        <w:rPr>
          <w:rFonts w:hint="eastAsia"/>
          <w:color w:val="000000" w:themeColor="text1"/>
        </w:rPr>
        <w:t>过滤条件对象</w:t>
      </w:r>
    </w:p>
    <w:p w14:paraId="69F7FA0F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"operator":1,</w:t>
      </w:r>
      <w:r w:rsidRPr="007C202F">
        <w:rPr>
          <w:color w:val="000000" w:themeColor="text1"/>
        </w:rPr>
        <w:tab/>
      </w:r>
      <w:r w:rsidRPr="007C202F">
        <w:rPr>
          <w:color w:val="000000" w:themeColor="text1"/>
        </w:rPr>
        <w:tab/>
      </w:r>
      <w:r w:rsidRPr="007C202F">
        <w:rPr>
          <w:rFonts w:hint="eastAsia"/>
          <w:color w:val="000000" w:themeColor="text1"/>
        </w:rPr>
        <w:t>//</w:t>
      </w:r>
      <w:r w:rsidRPr="007C202F">
        <w:rPr>
          <w:rFonts w:hint="eastAsia"/>
          <w:color w:val="000000" w:themeColor="text1"/>
        </w:rPr>
        <w:t>过滤条件操作符，</w:t>
      </w:r>
      <w:r w:rsidRPr="007C202F">
        <w:rPr>
          <w:rFonts w:hint="eastAsia"/>
          <w:color w:val="000000" w:themeColor="text1"/>
        </w:rPr>
        <w:t>1</w:t>
      </w:r>
      <w:r w:rsidRPr="007C202F">
        <w:rPr>
          <w:rFonts w:hint="eastAsia"/>
          <w:color w:val="000000" w:themeColor="text1"/>
        </w:rPr>
        <w:t>对应“等于”</w:t>
      </w:r>
    </w:p>
    <w:p w14:paraId="694103A3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"operandType":1,</w:t>
      </w:r>
      <w:r w:rsidRPr="007C202F">
        <w:rPr>
          <w:color w:val="000000" w:themeColor="text1"/>
        </w:rPr>
        <w:tab/>
      </w:r>
      <w:r w:rsidRPr="007C202F">
        <w:rPr>
          <w:rFonts w:hint="eastAsia"/>
          <w:color w:val="000000" w:themeColor="text1"/>
        </w:rPr>
        <w:t>//</w:t>
      </w:r>
      <w:r w:rsidRPr="007C202F">
        <w:rPr>
          <w:rFonts w:hint="eastAsia"/>
          <w:color w:val="000000" w:themeColor="text1"/>
        </w:rPr>
        <w:t>过滤条件操作数类型，</w:t>
      </w:r>
      <w:r w:rsidRPr="007C202F">
        <w:rPr>
          <w:rFonts w:hint="eastAsia"/>
          <w:color w:val="000000" w:themeColor="text1"/>
        </w:rPr>
        <w:t>1</w:t>
      </w:r>
      <w:r w:rsidRPr="007C202F">
        <w:rPr>
          <w:rFonts w:hint="eastAsia"/>
          <w:color w:val="000000" w:themeColor="text1"/>
        </w:rPr>
        <w:t>对应“数值”</w:t>
      </w:r>
    </w:p>
    <w:p w14:paraId="7E357D85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spellStart"/>
      <w:r w:rsidRPr="007C202F">
        <w:rPr>
          <w:color w:val="000000" w:themeColor="text1"/>
        </w:rPr>
        <w:t>operand":"USA</w:t>
      </w:r>
      <w:proofErr w:type="spellEnd"/>
      <w:r w:rsidRPr="007C202F">
        <w:rPr>
          <w:color w:val="000000" w:themeColor="text1"/>
        </w:rPr>
        <w:t>"</w:t>
      </w:r>
      <w:r w:rsidRPr="007C202F">
        <w:rPr>
          <w:color w:val="000000" w:themeColor="text1"/>
        </w:rPr>
        <w:tab/>
      </w:r>
      <w:r w:rsidRPr="007C202F">
        <w:rPr>
          <w:rFonts w:hint="eastAsia"/>
          <w:color w:val="000000" w:themeColor="text1"/>
        </w:rPr>
        <w:t>//</w:t>
      </w:r>
      <w:r w:rsidRPr="007C202F">
        <w:rPr>
          <w:rFonts w:hint="eastAsia"/>
          <w:color w:val="000000" w:themeColor="text1"/>
        </w:rPr>
        <w:t>过滤条件操作数</w:t>
      </w:r>
    </w:p>
    <w:p w14:paraId="651D5A70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14:paraId="32237618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</w:p>
    <w:p w14:paraId="157656C8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14:paraId="77EBE4E2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2FB8B514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status</w:t>
      </w:r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14:paraId="5C078739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14:paraId="27DB7013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14:paraId="28673EA1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</w:p>
    <w:p w14:paraId="1BDA6308" w14:textId="77777777" w:rsidR="00C37A44" w:rsidRPr="007C202F" w:rsidRDefault="00C37A44" w:rsidP="00C37A44">
      <w:pPr>
        <w:pStyle w:val="a7"/>
        <w:numPr>
          <w:ilvl w:val="0"/>
          <w:numId w:val="12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生成</w:t>
      </w:r>
      <w:r w:rsidRPr="007C202F">
        <w:rPr>
          <w:rFonts w:hint="eastAsia"/>
          <w:color w:val="000000" w:themeColor="text1"/>
        </w:rPr>
        <w:t>SQL</w:t>
      </w:r>
      <w:r w:rsidRPr="007C202F">
        <w:rPr>
          <w:rFonts w:hint="eastAsia"/>
          <w:color w:val="000000" w:themeColor="text1"/>
        </w:rPr>
        <w:t>语句</w:t>
      </w:r>
    </w:p>
    <w:p w14:paraId="2415FAC2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GET</w:t>
      </w:r>
    </w:p>
    <w:p w14:paraId="7A419793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generateSQL</w:t>
      </w:r>
      <w:proofErr w:type="spellEnd"/>
    </w:p>
    <w:p w14:paraId="4160DDF6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lastRenderedPageBreak/>
        <w:t xml:space="preserve">HTTP Header: </w:t>
      </w:r>
      <w:r w:rsidRPr="007C202F">
        <w:rPr>
          <w:rFonts w:hint="eastAsia"/>
          <w:color w:val="000000" w:themeColor="text1"/>
        </w:rPr>
        <w:t>无</w:t>
      </w:r>
    </w:p>
    <w:p w14:paraId="3C2FEE13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返回结果：</w:t>
      </w:r>
    </w:p>
    <w:p w14:paraId="15CD223A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{</w:t>
      </w:r>
    </w:p>
    <w:p w14:paraId="79A6BDF2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status</w:t>
      </w:r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14:paraId="0CD1D392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",</w:t>
      </w:r>
    </w:p>
    <w:p w14:paraId="68AE35D1" w14:textId="77777777" w:rsidR="00C37A44" w:rsidRPr="00D5364E" w:rsidRDefault="00C37A44" w:rsidP="00C37A44">
      <w:pPr>
        <w:pStyle w:val="a7"/>
        <w:ind w:left="1320" w:firstLineChars="0" w:firstLine="18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SQL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SELECT</w:t>
      </w:r>
      <w:r w:rsidRPr="007C202F">
        <w:rPr>
          <w:color w:val="000000" w:themeColor="text1"/>
        </w:rPr>
        <w:t xml:space="preserve"> </w:t>
      </w:r>
      <w:proofErr w:type="spellStart"/>
      <w:r w:rsidRPr="007C202F">
        <w:rPr>
          <w:rFonts w:hint="eastAsia"/>
          <w:color w:val="000000" w:themeColor="text1"/>
        </w:rPr>
        <w:t>customer</w:t>
      </w:r>
      <w:r>
        <w:rPr>
          <w:rFonts w:hint="eastAsia"/>
          <w:color w:val="000000" w:themeColor="text1"/>
        </w:rPr>
        <w:t>s</w:t>
      </w:r>
      <w:r w:rsidRPr="007C202F">
        <w:rPr>
          <w:rFonts w:hint="eastAsia"/>
          <w:color w:val="000000" w:themeColor="text1"/>
        </w:rPr>
        <w:t>.customer</w:t>
      </w:r>
      <w:r>
        <w:rPr>
          <w:rFonts w:hint="eastAsia"/>
          <w:color w:val="000000" w:themeColor="text1"/>
        </w:rPr>
        <w:t>N</w:t>
      </w:r>
      <w:r w:rsidRPr="007C202F">
        <w:rPr>
          <w:rFonts w:hint="eastAsia"/>
          <w:color w:val="000000" w:themeColor="text1"/>
        </w:rPr>
        <w:t>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customers.phone</w:t>
      </w:r>
      <w:proofErr w:type="spellEnd"/>
      <w:r w:rsidRPr="007C202F">
        <w:rPr>
          <w:rFonts w:hint="eastAsia"/>
          <w:color w:val="000000" w:themeColor="text1"/>
        </w:rPr>
        <w:t xml:space="preserve"> FROM customer WHERE</w:t>
      </w:r>
      <w:r w:rsidRPr="007C202F">
        <w:rPr>
          <w:color w:val="000000" w:themeColor="text1"/>
        </w:rPr>
        <w:t xml:space="preserve"> </w:t>
      </w:r>
      <w:proofErr w:type="spellStart"/>
      <w:r w:rsidRPr="007C202F">
        <w:rPr>
          <w:color w:val="000000" w:themeColor="text1"/>
        </w:rPr>
        <w:t>customer</w:t>
      </w:r>
      <w:r>
        <w:rPr>
          <w:color w:val="000000" w:themeColor="text1"/>
        </w:rPr>
        <w:t>s</w:t>
      </w:r>
      <w:r w:rsidRPr="00D5364E">
        <w:rPr>
          <w:color w:val="000000" w:themeColor="text1"/>
        </w:rPr>
        <w:t>.country</w:t>
      </w:r>
      <w:proofErr w:type="spellEnd"/>
      <w:r w:rsidRPr="00D5364E">
        <w:rPr>
          <w:color w:val="000000" w:themeColor="text1"/>
        </w:rPr>
        <w:t xml:space="preserve"> = 'USA'",</w:t>
      </w:r>
    </w:p>
    <w:p w14:paraId="7E539273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}</w:t>
      </w:r>
    </w:p>
    <w:p w14:paraId="67264BD2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</w:p>
    <w:p w14:paraId="4337B5D8" w14:textId="77777777" w:rsidR="00C37A44" w:rsidRPr="0029568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r w:rsidRPr="0029568D">
        <w:rPr>
          <w:rFonts w:hint="eastAsia"/>
        </w:rPr>
        <w:t>查询办公室</w:t>
      </w:r>
      <w:r w:rsidRPr="0029568D">
        <w:rPr>
          <w:rFonts w:hint="eastAsia"/>
        </w:rPr>
        <w:t>1</w:t>
      </w:r>
      <w:r w:rsidRPr="0029568D">
        <w:rPr>
          <w:rFonts w:hint="eastAsia"/>
        </w:rPr>
        <w:t>所有雇员的相关顾客的姓名，不返回重复结果，升序排列，返回前</w:t>
      </w:r>
      <w:r w:rsidRPr="0029568D">
        <w:rPr>
          <w:rFonts w:hint="eastAsia"/>
        </w:rPr>
        <w:t>100</w:t>
      </w:r>
      <w:r w:rsidRPr="0029568D">
        <w:rPr>
          <w:rFonts w:hint="eastAsia"/>
        </w:rPr>
        <w:t>条结果</w:t>
      </w:r>
    </w:p>
    <w:p w14:paraId="4B47F14A" w14:textId="77777777" w:rsidR="00C37A44" w:rsidRPr="007C202F" w:rsidRDefault="00C37A44" w:rsidP="00C37A44">
      <w:pPr>
        <w:pStyle w:val="a7"/>
        <w:ind w:left="72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步骤：</w:t>
      </w:r>
    </w:p>
    <w:p w14:paraId="22008B36" w14:textId="77777777" w:rsidR="00C37A44" w:rsidRPr="007C202F" w:rsidRDefault="00C37A44" w:rsidP="00C37A44">
      <w:pPr>
        <w:pStyle w:val="a7"/>
        <w:numPr>
          <w:ilvl w:val="0"/>
          <w:numId w:val="13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设置对象：顾客，对应</w:t>
      </w:r>
      <w:r w:rsidRPr="007C202F">
        <w:rPr>
          <w:rFonts w:hint="eastAsia"/>
          <w:color w:val="000000" w:themeColor="text1"/>
        </w:rPr>
        <w:t>universe</w:t>
      </w:r>
      <w:r w:rsidRPr="007C202F">
        <w:rPr>
          <w:rFonts w:hint="eastAsia"/>
          <w:color w:val="000000" w:themeColor="text1"/>
        </w:rPr>
        <w:t>内</w:t>
      </w:r>
      <w:r w:rsidRPr="007C202F">
        <w:rPr>
          <w:rFonts w:hint="eastAsia"/>
          <w:color w:val="000000" w:themeColor="text1"/>
        </w:rPr>
        <w:t>id</w:t>
      </w:r>
      <w:r w:rsidRPr="007C202F">
        <w:rPr>
          <w:rFonts w:hint="eastAsia"/>
          <w:color w:val="000000" w:themeColor="text1"/>
        </w:rPr>
        <w:t>为</w:t>
      </w:r>
      <w:r w:rsidRPr="007C202F">
        <w:rPr>
          <w:rFonts w:hint="eastAsia"/>
          <w:color w:val="000000" w:themeColor="text1"/>
        </w:rPr>
        <w:t>1</w:t>
      </w:r>
      <w:r w:rsidRPr="007C202F">
        <w:rPr>
          <w:rFonts w:hint="eastAsia"/>
          <w:color w:val="000000" w:themeColor="text1"/>
        </w:rPr>
        <w:t>的属性对象，在数据库内对应表</w:t>
      </w:r>
      <w:r w:rsidRPr="007C202F">
        <w:rPr>
          <w:rFonts w:hint="eastAsia"/>
          <w:color w:val="000000" w:themeColor="text1"/>
        </w:rPr>
        <w:t>customers</w:t>
      </w:r>
      <w:r w:rsidRPr="007C202F">
        <w:rPr>
          <w:rFonts w:hint="eastAsia"/>
          <w:color w:val="000000" w:themeColor="text1"/>
        </w:rPr>
        <w:t>的</w:t>
      </w:r>
      <w:proofErr w:type="spellStart"/>
      <w:r w:rsidRPr="007C202F">
        <w:rPr>
          <w:rFonts w:hint="eastAsia"/>
          <w:color w:val="000000" w:themeColor="text1"/>
        </w:rPr>
        <w:t>customer</w:t>
      </w:r>
      <w:r>
        <w:rPr>
          <w:color w:val="000000" w:themeColor="text1"/>
        </w:rPr>
        <w:t>N</w:t>
      </w:r>
      <w:r w:rsidRPr="007C202F">
        <w:rPr>
          <w:rFonts w:hint="eastAsia"/>
          <w:color w:val="000000" w:themeColor="text1"/>
        </w:rPr>
        <w:t>ame</w:t>
      </w:r>
      <w:proofErr w:type="spellEnd"/>
      <w:r w:rsidRPr="007C202F">
        <w:rPr>
          <w:rFonts w:hint="eastAsia"/>
          <w:color w:val="000000" w:themeColor="text1"/>
        </w:rPr>
        <w:t>字段</w:t>
      </w:r>
    </w:p>
    <w:p w14:paraId="09E95C9B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</w:p>
    <w:p w14:paraId="58924C72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14:paraId="7F8B9CB5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setObjects</w:t>
      </w:r>
      <w:proofErr w:type="spellEnd"/>
    </w:p>
    <w:p w14:paraId="2A07D027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08C94083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14:paraId="2BBC9AFD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{</w:t>
      </w:r>
    </w:p>
    <w:p w14:paraId="7D9294A1" w14:textId="77777777" w:rsidR="00C37A44" w:rsidRPr="007C202F" w:rsidRDefault="00C37A44" w:rsidP="00C37A44">
      <w:pPr>
        <w:pStyle w:val="a7"/>
        <w:ind w:left="1080" w:firstLineChars="0" w:firstLine="180"/>
        <w:rPr>
          <w:color w:val="000000" w:themeColor="text1"/>
        </w:rPr>
      </w:pPr>
      <w:r w:rsidRPr="007C202F">
        <w:rPr>
          <w:color w:val="000000" w:themeColor="text1"/>
        </w:rPr>
        <w:t>"objects</w:t>
      </w:r>
      <w:proofErr w:type="gramStart"/>
      <w:r w:rsidRPr="007C202F">
        <w:rPr>
          <w:color w:val="000000" w:themeColor="text1"/>
        </w:rPr>
        <w:t>":[</w:t>
      </w:r>
      <w:proofErr w:type="gramEnd"/>
      <w:r w:rsidRPr="007C202F">
        <w:rPr>
          <w:color w:val="000000" w:themeColor="text1"/>
        </w:rPr>
        <w:t>1]</w:t>
      </w:r>
    </w:p>
    <w:p w14:paraId="7B5CD195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}</w:t>
      </w:r>
    </w:p>
    <w:p w14:paraId="32E12CF4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14:paraId="03864ECE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5289F739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status</w:t>
      </w:r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14:paraId="11DE1D00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14:paraId="110B53EE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14:paraId="7A9F9D83" w14:textId="77777777" w:rsidR="00C37A44" w:rsidRPr="007C202F" w:rsidRDefault="00C37A44" w:rsidP="00C37A44">
      <w:pPr>
        <w:ind w:firstLine="420"/>
        <w:rPr>
          <w:color w:val="000000" w:themeColor="text1"/>
          <w:szCs w:val="21"/>
        </w:rPr>
      </w:pPr>
    </w:p>
    <w:p w14:paraId="586A9270" w14:textId="77777777" w:rsidR="00C37A44" w:rsidRPr="007C202F" w:rsidRDefault="00C37A44" w:rsidP="00C37A44">
      <w:pPr>
        <w:pStyle w:val="a7"/>
        <w:numPr>
          <w:ilvl w:val="0"/>
          <w:numId w:val="13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设置预过滤条件：预过滤条件</w:t>
      </w:r>
      <w:r w:rsidRPr="007C202F">
        <w:rPr>
          <w:rFonts w:hint="eastAsia"/>
          <w:color w:val="000000" w:themeColor="text1"/>
        </w:rPr>
        <w:t>1</w:t>
      </w:r>
      <w:r w:rsidRPr="007C202F">
        <w:rPr>
          <w:rFonts w:hint="eastAsia"/>
          <w:color w:val="000000" w:themeColor="text1"/>
        </w:rPr>
        <w:t>号办公室，对应</w:t>
      </w:r>
      <w:r w:rsidRPr="007C202F">
        <w:rPr>
          <w:rFonts w:hint="eastAsia"/>
          <w:color w:val="000000" w:themeColor="text1"/>
        </w:rPr>
        <w:t>universe</w:t>
      </w:r>
      <w:r w:rsidRPr="007C202F">
        <w:rPr>
          <w:rFonts w:hint="eastAsia"/>
          <w:color w:val="000000" w:themeColor="text1"/>
        </w:rPr>
        <w:t>内</w:t>
      </w:r>
      <w:r w:rsidRPr="007C202F">
        <w:rPr>
          <w:rFonts w:hint="eastAsia"/>
          <w:color w:val="000000" w:themeColor="text1"/>
        </w:rPr>
        <w:t>id</w:t>
      </w:r>
      <w:r w:rsidRPr="007C202F">
        <w:rPr>
          <w:rFonts w:hint="eastAsia"/>
          <w:color w:val="000000" w:themeColor="text1"/>
        </w:rPr>
        <w:t>为</w:t>
      </w:r>
      <w:r w:rsidRPr="007C202F">
        <w:rPr>
          <w:rFonts w:hint="eastAsia"/>
          <w:color w:val="000000" w:themeColor="text1"/>
        </w:rPr>
        <w:t>3</w:t>
      </w:r>
      <w:r w:rsidRPr="007C202F">
        <w:rPr>
          <w:rFonts w:hint="eastAsia"/>
          <w:color w:val="000000" w:themeColor="text1"/>
        </w:rPr>
        <w:t>的预过滤条件，即表</w:t>
      </w:r>
      <w:r w:rsidRPr="007C202F">
        <w:rPr>
          <w:rFonts w:hint="eastAsia"/>
          <w:color w:val="000000" w:themeColor="text1"/>
        </w:rPr>
        <w:t>employees</w:t>
      </w:r>
      <w:r w:rsidRPr="007C202F">
        <w:rPr>
          <w:rFonts w:hint="eastAsia"/>
          <w:color w:val="000000" w:themeColor="text1"/>
        </w:rPr>
        <w:t>的</w:t>
      </w:r>
      <w:proofErr w:type="spellStart"/>
      <w:r w:rsidRPr="007C202F">
        <w:rPr>
          <w:rFonts w:hint="eastAsia"/>
          <w:color w:val="000000" w:themeColor="text1"/>
        </w:rPr>
        <w:t>officeCode</w:t>
      </w:r>
      <w:proofErr w:type="spellEnd"/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=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1</w:t>
      </w:r>
      <w:r w:rsidRPr="007C202F">
        <w:rPr>
          <w:color w:val="000000" w:themeColor="text1"/>
        </w:rPr>
        <w:t xml:space="preserve"> </w:t>
      </w:r>
    </w:p>
    <w:p w14:paraId="0B80C99A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</w:p>
    <w:p w14:paraId="66C2D689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14:paraId="5BAD2B72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setPredefinedFilter</w:t>
      </w:r>
      <w:proofErr w:type="spellEnd"/>
    </w:p>
    <w:p w14:paraId="1D68A0EA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51F1E515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14:paraId="47EE39AF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1927CD5C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"filter":3</w:t>
      </w:r>
    </w:p>
    <w:p w14:paraId="26FE13A5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14:paraId="7C4476E1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14:paraId="6991A30D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132919BE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status</w:t>
      </w:r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14:paraId="2ACD56B5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lastRenderedPageBreak/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14:paraId="22841893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14:paraId="40AF896F" w14:textId="77777777" w:rsidR="00C37A44" w:rsidRPr="007C202F" w:rsidRDefault="00C37A44" w:rsidP="00C37A44">
      <w:pPr>
        <w:ind w:firstLine="420"/>
        <w:rPr>
          <w:color w:val="000000" w:themeColor="text1"/>
          <w:szCs w:val="21"/>
        </w:rPr>
      </w:pPr>
    </w:p>
    <w:p w14:paraId="29382C7C" w14:textId="77777777" w:rsidR="00C37A44" w:rsidRPr="007C202F" w:rsidRDefault="00C37A44" w:rsidP="00C37A44">
      <w:pPr>
        <w:pStyle w:val="a7"/>
        <w:numPr>
          <w:ilvl w:val="0"/>
          <w:numId w:val="13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设置排序规则：按顾客姓名升序排列</w:t>
      </w:r>
      <w:r w:rsidRPr="007C202F">
        <w:rPr>
          <w:color w:val="000000" w:themeColor="text1"/>
        </w:rPr>
        <w:t xml:space="preserve"> </w:t>
      </w:r>
    </w:p>
    <w:p w14:paraId="6B0F5D9F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</w:p>
    <w:p w14:paraId="47878F07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14:paraId="3686D988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setOrder</w:t>
      </w:r>
      <w:proofErr w:type="spellEnd"/>
    </w:p>
    <w:p w14:paraId="6E541603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2ADD689A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14:paraId="0B02AB00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0066C452" w14:textId="77777777" w:rsidR="00C37A44" w:rsidRPr="007C202F" w:rsidRDefault="00C37A44" w:rsidP="00C37A44">
      <w:pPr>
        <w:ind w:left="12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"object":1,</w:t>
      </w:r>
    </w:p>
    <w:p w14:paraId="01861C70" w14:textId="77777777" w:rsidR="00C37A44" w:rsidRPr="007C202F" w:rsidRDefault="00C37A44" w:rsidP="00C37A44">
      <w:pPr>
        <w:ind w:left="1260"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"order":</w:t>
      </w:r>
      <w:r>
        <w:rPr>
          <w:rFonts w:hint="eastAsia"/>
          <w:color w:val="000000" w:themeColor="text1"/>
          <w:szCs w:val="21"/>
        </w:rPr>
        <w:t>1</w:t>
      </w:r>
    </w:p>
    <w:p w14:paraId="10FDB355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14:paraId="6FD58008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14:paraId="6C9DA23F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76664817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status</w:t>
      </w:r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14:paraId="4CE88846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14:paraId="0FC0D141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14:paraId="73286CB2" w14:textId="77777777" w:rsidR="00C37A44" w:rsidRPr="007C202F" w:rsidRDefault="00C37A44" w:rsidP="00C37A44">
      <w:pPr>
        <w:ind w:firstLine="420"/>
        <w:rPr>
          <w:color w:val="000000" w:themeColor="text1"/>
          <w:szCs w:val="21"/>
        </w:rPr>
      </w:pPr>
    </w:p>
    <w:p w14:paraId="70DEF0CE" w14:textId="77777777" w:rsidR="00C37A44" w:rsidRPr="007C202F" w:rsidRDefault="00C37A44" w:rsidP="00C37A44">
      <w:pPr>
        <w:pStyle w:val="a7"/>
        <w:numPr>
          <w:ilvl w:val="0"/>
          <w:numId w:val="13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设置不返回重复结果</w:t>
      </w:r>
    </w:p>
    <w:p w14:paraId="33C910B0" w14:textId="77777777" w:rsidR="00C37A44" w:rsidRPr="007C202F" w:rsidRDefault="00C37A44" w:rsidP="00C37A44">
      <w:pPr>
        <w:ind w:left="1080"/>
        <w:rPr>
          <w:color w:val="000000" w:themeColor="text1"/>
          <w:szCs w:val="21"/>
        </w:rPr>
      </w:pPr>
    </w:p>
    <w:p w14:paraId="43920189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14:paraId="5351B731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setDistinctRecords</w:t>
      </w:r>
      <w:proofErr w:type="spellEnd"/>
    </w:p>
    <w:p w14:paraId="00EDA527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37E56E2F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14:paraId="77C0D092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3B0E71FE" w14:textId="77777777" w:rsidR="00C37A44" w:rsidRPr="007C202F" w:rsidRDefault="00C37A44" w:rsidP="00C37A44">
      <w:pPr>
        <w:ind w:left="12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"</w:t>
      </w:r>
      <w:proofErr w:type="spellStart"/>
      <w:r w:rsidRPr="007C202F">
        <w:rPr>
          <w:color w:val="000000" w:themeColor="text1"/>
          <w:szCs w:val="21"/>
        </w:rPr>
        <w:t>distinct</w:t>
      </w:r>
      <w:proofErr w:type="gramStart"/>
      <w:r w:rsidRPr="007C202F">
        <w:rPr>
          <w:color w:val="000000" w:themeColor="text1"/>
          <w:szCs w:val="21"/>
        </w:rPr>
        <w:t>":</w:t>
      </w:r>
      <w:r w:rsidRPr="007C202F">
        <w:rPr>
          <w:rFonts w:hint="eastAsia"/>
          <w:color w:val="000000" w:themeColor="text1"/>
          <w:szCs w:val="21"/>
        </w:rPr>
        <w:t>true</w:t>
      </w:r>
      <w:proofErr w:type="spellEnd"/>
      <w:proofErr w:type="gramEnd"/>
    </w:p>
    <w:p w14:paraId="3437E7FA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14:paraId="5FCB3F54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14:paraId="13496DBC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03036E36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status</w:t>
      </w:r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14:paraId="35A7C7D6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14:paraId="00AA3BC2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14:paraId="1DC331E2" w14:textId="77777777" w:rsidR="00C37A44" w:rsidRPr="007C202F" w:rsidRDefault="00C37A44" w:rsidP="00C37A44">
      <w:pPr>
        <w:ind w:firstLine="420"/>
        <w:rPr>
          <w:color w:val="000000" w:themeColor="text1"/>
          <w:szCs w:val="21"/>
        </w:rPr>
      </w:pPr>
    </w:p>
    <w:p w14:paraId="645D6B9D" w14:textId="77777777" w:rsidR="00C37A44" w:rsidRPr="007C202F" w:rsidRDefault="00C37A44" w:rsidP="00C37A44">
      <w:pPr>
        <w:pStyle w:val="a7"/>
        <w:numPr>
          <w:ilvl w:val="0"/>
          <w:numId w:val="13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设置返回记录数量：</w:t>
      </w:r>
      <w:r w:rsidRPr="007C202F">
        <w:rPr>
          <w:rFonts w:hint="eastAsia"/>
          <w:color w:val="000000" w:themeColor="text1"/>
        </w:rPr>
        <w:t>100</w:t>
      </w:r>
      <w:r w:rsidRPr="007C202F">
        <w:rPr>
          <w:rFonts w:hint="eastAsia"/>
          <w:color w:val="000000" w:themeColor="text1"/>
        </w:rPr>
        <w:t>条</w:t>
      </w:r>
    </w:p>
    <w:p w14:paraId="6EF65A6F" w14:textId="77777777" w:rsidR="00C37A44" w:rsidRPr="007C202F" w:rsidRDefault="00C37A44" w:rsidP="00C37A44">
      <w:pPr>
        <w:ind w:left="1080"/>
        <w:rPr>
          <w:color w:val="000000" w:themeColor="text1"/>
          <w:szCs w:val="21"/>
        </w:rPr>
      </w:pPr>
    </w:p>
    <w:p w14:paraId="7BF84829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14:paraId="7EF54633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setReturnNumber</w:t>
      </w:r>
      <w:proofErr w:type="spellEnd"/>
    </w:p>
    <w:p w14:paraId="229315BB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lastRenderedPageBreak/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7FB55C81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14:paraId="6BAABC31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1002A368" w14:textId="77777777" w:rsidR="00C37A44" w:rsidRPr="007C202F" w:rsidRDefault="00C37A44" w:rsidP="00C37A44">
      <w:pPr>
        <w:pStyle w:val="a7"/>
        <w:ind w:left="1500" w:firstLineChars="0" w:firstLine="180"/>
        <w:rPr>
          <w:color w:val="000000" w:themeColor="text1"/>
        </w:rPr>
      </w:pPr>
      <w:r w:rsidRPr="007C202F">
        <w:rPr>
          <w:color w:val="000000" w:themeColor="text1"/>
        </w:rPr>
        <w:t>"returnNumber":</w:t>
      </w:r>
      <w:r w:rsidRPr="007C202F">
        <w:rPr>
          <w:rFonts w:hint="eastAsia"/>
          <w:color w:val="000000" w:themeColor="text1"/>
        </w:rPr>
        <w:t>100</w:t>
      </w:r>
    </w:p>
    <w:p w14:paraId="50438D25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14:paraId="4A8A9F67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14:paraId="43121FE3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295E2FC4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status</w:t>
      </w:r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14:paraId="1D5B460D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14:paraId="519B1E03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}</w:t>
      </w:r>
    </w:p>
    <w:p w14:paraId="46DB4942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</w:p>
    <w:p w14:paraId="65963F97" w14:textId="77777777" w:rsidR="00C37A44" w:rsidRPr="00D5364E" w:rsidRDefault="00C37A44" w:rsidP="00C37A44">
      <w:pPr>
        <w:pStyle w:val="a7"/>
        <w:numPr>
          <w:ilvl w:val="0"/>
          <w:numId w:val="13"/>
        </w:numPr>
        <w:ind w:firstLineChars="0"/>
        <w:rPr>
          <w:color w:val="000000" w:themeColor="text1"/>
        </w:rPr>
      </w:pPr>
      <w:r w:rsidRPr="00D5364E">
        <w:rPr>
          <w:rFonts w:hint="eastAsia"/>
          <w:color w:val="000000" w:themeColor="text1"/>
        </w:rPr>
        <w:t>生成</w:t>
      </w:r>
      <w:r w:rsidRPr="00D5364E">
        <w:rPr>
          <w:color w:val="000000" w:themeColor="text1"/>
        </w:rPr>
        <w:t>SQL</w:t>
      </w:r>
      <w:r w:rsidRPr="00D5364E">
        <w:rPr>
          <w:rFonts w:hint="eastAsia"/>
          <w:color w:val="000000" w:themeColor="text1"/>
        </w:rPr>
        <w:t>语句</w:t>
      </w:r>
    </w:p>
    <w:p w14:paraId="50128328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GET</w:t>
      </w:r>
    </w:p>
    <w:p w14:paraId="713E86AC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generateSQL</w:t>
      </w:r>
      <w:proofErr w:type="spellEnd"/>
    </w:p>
    <w:p w14:paraId="06C158F8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rFonts w:hint="eastAsia"/>
          <w:color w:val="000000" w:themeColor="text1"/>
        </w:rPr>
        <w:t>无</w:t>
      </w:r>
    </w:p>
    <w:p w14:paraId="427EC589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返回结果：</w:t>
      </w:r>
    </w:p>
    <w:p w14:paraId="146CEF64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{</w:t>
      </w:r>
    </w:p>
    <w:p w14:paraId="322881E8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status</w:t>
      </w:r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14:paraId="570C6C0F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",</w:t>
      </w:r>
    </w:p>
    <w:p w14:paraId="129A5FEE" w14:textId="77777777" w:rsidR="00C37A44" w:rsidRPr="007C202F" w:rsidRDefault="00C37A44" w:rsidP="00C37A44">
      <w:pPr>
        <w:pStyle w:val="a7"/>
        <w:ind w:leftChars="514" w:left="1079" w:firstLineChars="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SQL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SELECT</w:t>
      </w:r>
      <w:r w:rsidRPr="007C202F">
        <w:rPr>
          <w:color w:val="000000" w:themeColor="text1"/>
        </w:rPr>
        <w:t xml:space="preserve"> DISTINCT </w:t>
      </w:r>
      <w:proofErr w:type="spellStart"/>
      <w:proofErr w:type="gramStart"/>
      <w:r w:rsidRPr="007C202F">
        <w:rPr>
          <w:rFonts w:hint="eastAsia"/>
          <w:color w:val="000000" w:themeColor="text1"/>
        </w:rPr>
        <w:t>customer</w:t>
      </w:r>
      <w:r>
        <w:rPr>
          <w:color w:val="000000" w:themeColor="text1"/>
        </w:rPr>
        <w:t>s</w:t>
      </w:r>
      <w:r w:rsidRPr="007C202F">
        <w:rPr>
          <w:rFonts w:hint="eastAsia"/>
          <w:color w:val="000000" w:themeColor="text1"/>
        </w:rPr>
        <w:t>.customer</w:t>
      </w:r>
      <w:r>
        <w:rPr>
          <w:color w:val="000000" w:themeColor="text1"/>
        </w:rPr>
        <w:t>N</w:t>
      </w:r>
      <w:r w:rsidRPr="007C202F">
        <w:rPr>
          <w:rFonts w:hint="eastAsia"/>
          <w:color w:val="000000" w:themeColor="text1"/>
        </w:rPr>
        <w:t>ame</w:t>
      </w:r>
      <w:proofErr w:type="spellEnd"/>
      <w:proofErr w:type="gramEnd"/>
      <w:r w:rsidRPr="007C202F">
        <w:rPr>
          <w:rFonts w:hint="eastAsia"/>
          <w:color w:val="000000" w:themeColor="text1"/>
        </w:rPr>
        <w:t xml:space="preserve"> FROM customer</w:t>
      </w:r>
      <w:r>
        <w:rPr>
          <w:color w:val="000000" w:themeColor="text1"/>
        </w:rPr>
        <w:t>s</w:t>
      </w:r>
      <w:r w:rsidRPr="007C202F">
        <w:rPr>
          <w:color w:val="000000" w:themeColor="text1"/>
        </w:rPr>
        <w:t xml:space="preserve"> JOIN employees</w:t>
      </w:r>
      <w:r w:rsidRPr="007C202F">
        <w:rPr>
          <w:rFonts w:hint="eastAsia"/>
          <w:color w:val="000000" w:themeColor="text1"/>
        </w:rPr>
        <w:t xml:space="preserve"> WHERE</w:t>
      </w:r>
      <w:r w:rsidRPr="007C202F">
        <w:rPr>
          <w:color w:val="000000" w:themeColor="text1"/>
        </w:rPr>
        <w:t xml:space="preserve"> </w:t>
      </w:r>
      <w:proofErr w:type="spellStart"/>
      <w:r w:rsidRPr="007C202F">
        <w:rPr>
          <w:color w:val="000000" w:themeColor="text1"/>
        </w:rPr>
        <w:t>employees.officeCode</w:t>
      </w:r>
      <w:proofErr w:type="spellEnd"/>
      <w:r w:rsidRPr="007C202F">
        <w:rPr>
          <w:color w:val="000000" w:themeColor="text1"/>
        </w:rPr>
        <w:t xml:space="preserve"> = 1</w:t>
      </w:r>
      <w:ins w:id="9" w:author="chen chunqi" w:date="2017-12-20T16:39:00Z">
        <w:r w:rsidR="004405B3">
          <w:rPr>
            <w:color w:val="000000" w:themeColor="text1"/>
          </w:rPr>
          <w:t xml:space="preserve"> </w:t>
        </w:r>
        <w:r w:rsidR="00F407F1">
          <w:rPr>
            <w:color w:val="000000" w:themeColor="text1"/>
          </w:rPr>
          <w:t xml:space="preserve">ORDER BY </w:t>
        </w:r>
        <w:proofErr w:type="spellStart"/>
        <w:r w:rsidR="00F407F1" w:rsidRPr="007C202F">
          <w:rPr>
            <w:rFonts w:hint="eastAsia"/>
            <w:color w:val="000000" w:themeColor="text1"/>
          </w:rPr>
          <w:t>customer</w:t>
        </w:r>
        <w:r w:rsidR="00F407F1">
          <w:rPr>
            <w:color w:val="000000" w:themeColor="text1"/>
          </w:rPr>
          <w:t>s</w:t>
        </w:r>
        <w:r w:rsidR="00F407F1" w:rsidRPr="007C202F">
          <w:rPr>
            <w:rFonts w:hint="eastAsia"/>
            <w:color w:val="000000" w:themeColor="text1"/>
          </w:rPr>
          <w:t>.customer</w:t>
        </w:r>
        <w:r w:rsidR="00F407F1">
          <w:rPr>
            <w:color w:val="000000" w:themeColor="text1"/>
          </w:rPr>
          <w:t>N</w:t>
        </w:r>
        <w:r w:rsidR="00F407F1" w:rsidRPr="007C202F">
          <w:rPr>
            <w:rFonts w:hint="eastAsia"/>
            <w:color w:val="000000" w:themeColor="text1"/>
          </w:rPr>
          <w:t>ame</w:t>
        </w:r>
        <w:proofErr w:type="spellEnd"/>
        <w:r w:rsidR="00F407F1" w:rsidRPr="007C202F">
          <w:rPr>
            <w:color w:val="000000" w:themeColor="text1"/>
          </w:rPr>
          <w:t xml:space="preserve"> </w:t>
        </w:r>
        <w:r w:rsidR="00F407F1">
          <w:rPr>
            <w:rFonts w:hint="eastAsia"/>
            <w:color w:val="000000" w:themeColor="text1"/>
          </w:rPr>
          <w:t>LIMIT 0</w:t>
        </w:r>
        <w:r w:rsidR="00F407F1">
          <w:rPr>
            <w:color w:val="000000" w:themeColor="text1"/>
          </w:rPr>
          <w:t xml:space="preserve">, </w:t>
        </w:r>
        <w:r w:rsidR="00F407F1">
          <w:rPr>
            <w:rFonts w:hint="eastAsia"/>
            <w:color w:val="000000" w:themeColor="text1"/>
          </w:rPr>
          <w:t>100</w:t>
        </w:r>
      </w:ins>
      <w:r w:rsidRPr="007C202F">
        <w:rPr>
          <w:color w:val="000000" w:themeColor="text1"/>
        </w:rPr>
        <w:t>"</w:t>
      </w:r>
      <w:bookmarkStart w:id="10" w:name="_GoBack"/>
      <w:bookmarkEnd w:id="10"/>
      <w:del w:id="11" w:author="chen chunqi" w:date="2017-12-20T16:42:00Z">
        <w:r w:rsidRPr="007C202F" w:rsidDel="00D92DD3">
          <w:rPr>
            <w:color w:val="000000" w:themeColor="text1"/>
          </w:rPr>
          <w:delText>,</w:delText>
        </w:r>
      </w:del>
    </w:p>
    <w:p w14:paraId="475EF731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}</w:t>
      </w:r>
    </w:p>
    <w:p w14:paraId="213DE274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</w:p>
    <w:p w14:paraId="5E2532D6" w14:textId="77777777" w:rsidR="00C37A44" w:rsidRPr="0029568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r w:rsidRPr="0029568D">
        <w:rPr>
          <w:rFonts w:hint="eastAsia"/>
        </w:rPr>
        <w:t>查询所有价格在平均价格和平均价格高十元之间的产品价格</w:t>
      </w:r>
    </w:p>
    <w:p w14:paraId="541C2C82" w14:textId="77777777" w:rsidR="00C37A44" w:rsidRPr="007C202F" w:rsidRDefault="00C37A44" w:rsidP="00C37A44">
      <w:pPr>
        <w:pStyle w:val="a7"/>
        <w:ind w:left="84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步骤：</w:t>
      </w:r>
    </w:p>
    <w:p w14:paraId="57E45F3A" w14:textId="77777777" w:rsidR="00C37A44" w:rsidRPr="007C202F" w:rsidRDefault="00C37A44" w:rsidP="00C37A44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设置对象：产品价格，对应</w:t>
      </w:r>
      <w:r w:rsidRPr="007C202F">
        <w:rPr>
          <w:rFonts w:hint="eastAsia"/>
          <w:color w:val="000000" w:themeColor="text1"/>
        </w:rPr>
        <w:t>universe</w:t>
      </w:r>
      <w:r w:rsidRPr="007C202F">
        <w:rPr>
          <w:rFonts w:hint="eastAsia"/>
          <w:color w:val="000000" w:themeColor="text1"/>
        </w:rPr>
        <w:t>内</w:t>
      </w:r>
      <w:r w:rsidRPr="007C202F">
        <w:rPr>
          <w:rFonts w:hint="eastAsia"/>
          <w:color w:val="000000" w:themeColor="text1"/>
        </w:rPr>
        <w:t>id</w:t>
      </w:r>
      <w:r w:rsidRPr="007C202F">
        <w:rPr>
          <w:rFonts w:hint="eastAsia"/>
          <w:color w:val="000000" w:themeColor="text1"/>
        </w:rPr>
        <w:t>为</w:t>
      </w:r>
      <w:r w:rsidRPr="007C202F">
        <w:rPr>
          <w:rFonts w:hint="eastAsia"/>
          <w:color w:val="000000" w:themeColor="text1"/>
        </w:rPr>
        <w:t>7</w:t>
      </w:r>
      <w:r w:rsidRPr="007C202F">
        <w:rPr>
          <w:rFonts w:hint="eastAsia"/>
          <w:color w:val="000000" w:themeColor="text1"/>
        </w:rPr>
        <w:t>的属性对象，在数据库内对应表</w:t>
      </w:r>
      <w:r w:rsidRPr="007C202F">
        <w:rPr>
          <w:rFonts w:hint="eastAsia"/>
          <w:color w:val="000000" w:themeColor="text1"/>
        </w:rPr>
        <w:t>products</w:t>
      </w:r>
      <w:r w:rsidRPr="007C202F">
        <w:rPr>
          <w:rFonts w:hint="eastAsia"/>
          <w:color w:val="000000" w:themeColor="text1"/>
        </w:rPr>
        <w:t>的</w:t>
      </w:r>
      <w:proofErr w:type="spellStart"/>
      <w:r w:rsidRPr="007C202F">
        <w:rPr>
          <w:rFonts w:hint="eastAsia"/>
          <w:color w:val="000000" w:themeColor="text1"/>
        </w:rPr>
        <w:t>buy</w:t>
      </w:r>
      <w:r w:rsidRPr="007C202F">
        <w:rPr>
          <w:color w:val="000000" w:themeColor="text1"/>
        </w:rPr>
        <w:t>Price</w:t>
      </w:r>
      <w:proofErr w:type="spellEnd"/>
      <w:r w:rsidRPr="007C202F">
        <w:rPr>
          <w:rFonts w:hint="eastAsia"/>
          <w:color w:val="000000" w:themeColor="text1"/>
        </w:rPr>
        <w:t>字段</w:t>
      </w:r>
    </w:p>
    <w:p w14:paraId="6F261267" w14:textId="77777777" w:rsidR="00C37A44" w:rsidRPr="007C202F" w:rsidRDefault="00C37A44" w:rsidP="00C37A44">
      <w:pPr>
        <w:pStyle w:val="a7"/>
        <w:ind w:left="120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14:paraId="229CED8F" w14:textId="77777777" w:rsidR="00C37A44" w:rsidRPr="007C202F" w:rsidRDefault="00C37A44" w:rsidP="00C37A44">
      <w:pPr>
        <w:ind w:left="78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API</w:t>
      </w:r>
      <w:r w:rsidRPr="007C202F">
        <w:rPr>
          <w:color w:val="000000" w:themeColor="text1"/>
          <w:szCs w:val="21"/>
        </w:rPr>
        <w:t>路径</w:t>
      </w:r>
      <w:r w:rsidRPr="007C202F">
        <w:rPr>
          <w:color w:val="000000" w:themeColor="text1"/>
          <w:szCs w:val="21"/>
        </w:rPr>
        <w:t>: 1.1.1.1:8080/</w:t>
      </w:r>
      <w:proofErr w:type="spellStart"/>
      <w:r w:rsidRPr="007C202F">
        <w:rPr>
          <w:color w:val="000000" w:themeColor="text1"/>
          <w:szCs w:val="21"/>
        </w:rPr>
        <w:t>setObjects</w:t>
      </w:r>
      <w:proofErr w:type="spellEnd"/>
    </w:p>
    <w:p w14:paraId="79524F67" w14:textId="77777777" w:rsidR="00C37A44" w:rsidRPr="007C202F" w:rsidRDefault="00C37A44" w:rsidP="00C37A44">
      <w:pPr>
        <w:ind w:left="780" w:firstLine="420"/>
        <w:rPr>
          <w:color w:val="000000" w:themeColor="text1"/>
          <w:szCs w:val="21"/>
          <w:shd w:val="clear" w:color="auto" w:fill="FFFFFF"/>
        </w:rPr>
      </w:pPr>
      <w:r w:rsidRPr="007C202F">
        <w:rPr>
          <w:color w:val="000000" w:themeColor="text1"/>
          <w:szCs w:val="21"/>
        </w:rPr>
        <w:t xml:space="preserve">HTTP Header: </w:t>
      </w:r>
      <w:r w:rsidRPr="007C202F">
        <w:rPr>
          <w:color w:val="000000" w:themeColor="text1"/>
          <w:szCs w:val="2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zCs w:val="21"/>
          <w:shd w:val="clear" w:color="auto" w:fill="FFFFFF"/>
        </w:rPr>
        <w:t>json</w:t>
      </w:r>
      <w:proofErr w:type="spellEnd"/>
    </w:p>
    <w:p w14:paraId="65BD150E" w14:textId="77777777" w:rsidR="00C37A44" w:rsidRPr="007C202F" w:rsidRDefault="00C37A44" w:rsidP="00C37A44">
      <w:pPr>
        <w:ind w:left="780" w:firstLine="420"/>
        <w:rPr>
          <w:color w:val="000000" w:themeColor="text1"/>
          <w:szCs w:val="21"/>
          <w:shd w:val="clear" w:color="auto" w:fill="FFFFFF"/>
        </w:rPr>
      </w:pPr>
      <w:r w:rsidRPr="007C202F">
        <w:rPr>
          <w:color w:val="000000" w:themeColor="text1"/>
          <w:szCs w:val="21"/>
        </w:rPr>
        <w:t xml:space="preserve">HTTP Body: </w:t>
      </w:r>
      <w:proofErr w:type="spellStart"/>
      <w:r w:rsidRPr="007C202F">
        <w:rPr>
          <w:color w:val="000000" w:themeColor="text1"/>
          <w:szCs w:val="21"/>
        </w:rPr>
        <w:t>Json</w:t>
      </w:r>
      <w:proofErr w:type="spellEnd"/>
      <w:r w:rsidRPr="007C202F">
        <w:rPr>
          <w:color w:val="000000" w:themeColor="text1"/>
          <w:szCs w:val="21"/>
        </w:rPr>
        <w:t>字符串格式</w:t>
      </w:r>
    </w:p>
    <w:p w14:paraId="21DDB6FE" w14:textId="77777777" w:rsidR="00C37A44" w:rsidRPr="007C202F" w:rsidRDefault="00C37A44" w:rsidP="00C37A44">
      <w:pPr>
        <w:ind w:left="780" w:firstLine="420"/>
        <w:rPr>
          <w:color w:val="000000" w:themeColor="text1"/>
          <w:szCs w:val="21"/>
          <w:shd w:val="clear" w:color="auto" w:fill="FFFFFF"/>
        </w:rPr>
      </w:pPr>
      <w:r w:rsidRPr="007C202F">
        <w:rPr>
          <w:color w:val="000000" w:themeColor="text1"/>
          <w:szCs w:val="21"/>
        </w:rPr>
        <w:t>{</w:t>
      </w:r>
    </w:p>
    <w:p w14:paraId="51C2003F" w14:textId="77777777" w:rsidR="00C37A44" w:rsidRPr="007C202F" w:rsidRDefault="00C37A44" w:rsidP="00C37A44">
      <w:pPr>
        <w:ind w:left="1260" w:firstLine="420"/>
        <w:rPr>
          <w:color w:val="000000" w:themeColor="text1"/>
          <w:szCs w:val="21"/>
          <w:shd w:val="clear" w:color="auto" w:fill="FFFFFF"/>
        </w:rPr>
      </w:pPr>
      <w:r w:rsidRPr="007C202F">
        <w:rPr>
          <w:color w:val="000000" w:themeColor="text1"/>
          <w:szCs w:val="21"/>
        </w:rPr>
        <w:t>"objects</w:t>
      </w:r>
      <w:proofErr w:type="gramStart"/>
      <w:r w:rsidRPr="007C202F">
        <w:rPr>
          <w:color w:val="000000" w:themeColor="text1"/>
          <w:szCs w:val="21"/>
        </w:rPr>
        <w:t>":[</w:t>
      </w:r>
      <w:proofErr w:type="gramEnd"/>
      <w:r w:rsidRPr="007C202F">
        <w:rPr>
          <w:color w:val="000000" w:themeColor="text1"/>
          <w:szCs w:val="21"/>
        </w:rPr>
        <w:t>7]</w:t>
      </w:r>
    </w:p>
    <w:p w14:paraId="1A903FCA" w14:textId="77777777" w:rsidR="00C37A44" w:rsidRPr="007C202F" w:rsidRDefault="00C37A44" w:rsidP="00C37A44">
      <w:pPr>
        <w:ind w:left="420" w:firstLineChars="350" w:firstLine="735"/>
        <w:rPr>
          <w:color w:val="000000" w:themeColor="text1"/>
          <w:szCs w:val="21"/>
          <w:shd w:val="clear" w:color="auto" w:fill="FFFFFF"/>
        </w:rPr>
      </w:pPr>
      <w:r w:rsidRPr="007C202F">
        <w:rPr>
          <w:color w:val="000000" w:themeColor="text1"/>
          <w:szCs w:val="21"/>
        </w:rPr>
        <w:t>}</w:t>
      </w:r>
    </w:p>
    <w:p w14:paraId="2AEBE620" w14:textId="77777777" w:rsidR="00C37A44" w:rsidRPr="007C202F" w:rsidRDefault="00C37A44" w:rsidP="00C37A44">
      <w:pPr>
        <w:ind w:left="735" w:firstLine="420"/>
        <w:rPr>
          <w:color w:val="000000" w:themeColor="text1"/>
          <w:szCs w:val="21"/>
          <w:shd w:val="clear" w:color="auto" w:fill="FFFFFF"/>
        </w:rPr>
      </w:pPr>
      <w:r w:rsidRPr="007C202F">
        <w:rPr>
          <w:color w:val="000000" w:themeColor="text1"/>
          <w:szCs w:val="21"/>
        </w:rPr>
        <w:t>返回结果</w:t>
      </w:r>
    </w:p>
    <w:p w14:paraId="36E826E0" w14:textId="77777777" w:rsidR="00C37A44" w:rsidRPr="007C202F" w:rsidRDefault="00C37A44" w:rsidP="00C37A44">
      <w:pPr>
        <w:ind w:left="735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032843A2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lastRenderedPageBreak/>
        <w:tab/>
        <w:t>"status":0,</w:t>
      </w:r>
    </w:p>
    <w:p w14:paraId="3AB752AD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"info":"</w:t>
      </w:r>
      <w:r w:rsidRPr="007C202F">
        <w:rPr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14:paraId="25EB92DD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}</w:t>
      </w:r>
    </w:p>
    <w:p w14:paraId="596DF4DC" w14:textId="77777777" w:rsidR="00C37A44" w:rsidRPr="007C202F" w:rsidRDefault="00C37A44" w:rsidP="00C37A44">
      <w:pPr>
        <w:pStyle w:val="a7"/>
        <w:ind w:left="840" w:firstLineChars="0" w:firstLine="0"/>
        <w:rPr>
          <w:color w:val="000000" w:themeColor="text1"/>
        </w:rPr>
      </w:pPr>
    </w:p>
    <w:p w14:paraId="6A578E2F" w14:textId="77777777" w:rsidR="00C37A44" w:rsidRPr="007C202F" w:rsidRDefault="00C37A44" w:rsidP="00C37A44">
      <w:pPr>
        <w:pStyle w:val="a7"/>
        <w:numPr>
          <w:ilvl w:val="0"/>
          <w:numId w:val="15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设置过滤条件：过滤条件为</w:t>
      </w:r>
      <w:proofErr w:type="spellStart"/>
      <w:r w:rsidRPr="007C202F">
        <w:rPr>
          <w:rFonts w:hint="eastAsia"/>
          <w:color w:val="000000" w:themeColor="text1"/>
        </w:rPr>
        <w:t>buyPrice</w:t>
      </w:r>
      <w:proofErr w:type="spellEnd"/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between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商品均价</w:t>
      </w:r>
      <w:r w:rsidRPr="007C202F">
        <w:rPr>
          <w:rFonts w:hint="eastAsia"/>
          <w:color w:val="000000" w:themeColor="text1"/>
        </w:rPr>
        <w:t xml:space="preserve"> and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商品均价</w:t>
      </w:r>
      <w:r w:rsidRPr="007C202F">
        <w:rPr>
          <w:rFonts w:hint="eastAsia"/>
          <w:color w:val="000000" w:themeColor="text1"/>
        </w:rPr>
        <w:t>+10</w:t>
      </w:r>
      <w:r w:rsidRPr="007C202F">
        <w:rPr>
          <w:rFonts w:hint="eastAsia"/>
          <w:color w:val="000000" w:themeColor="text1"/>
        </w:rPr>
        <w:t>，这里的操作数类型为</w:t>
      </w:r>
      <w:r w:rsidRPr="007C202F">
        <w:rPr>
          <w:rFonts w:hint="eastAsia"/>
          <w:color w:val="000000" w:themeColor="text1"/>
        </w:rPr>
        <w:t>3</w:t>
      </w:r>
      <w:r w:rsidRPr="007C202F">
        <w:rPr>
          <w:rFonts w:hint="eastAsia"/>
          <w:color w:val="000000" w:themeColor="text1"/>
        </w:rPr>
        <w:t>，即子查询，对应</w:t>
      </w:r>
      <w:r w:rsidRPr="007C202F">
        <w:rPr>
          <w:rFonts w:hint="eastAsia"/>
          <w:color w:val="000000" w:themeColor="text1"/>
        </w:rPr>
        <w:t>universe</w:t>
      </w:r>
      <w:r w:rsidRPr="007C202F">
        <w:rPr>
          <w:rFonts w:hint="eastAsia"/>
          <w:color w:val="000000" w:themeColor="text1"/>
        </w:rPr>
        <w:t>中</w:t>
      </w:r>
      <w:r w:rsidRPr="007C202F">
        <w:rPr>
          <w:rFonts w:hint="eastAsia"/>
          <w:color w:val="000000" w:themeColor="text1"/>
        </w:rPr>
        <w:t>id</w:t>
      </w:r>
      <w:r w:rsidRPr="007C202F">
        <w:rPr>
          <w:rFonts w:hint="eastAsia"/>
          <w:color w:val="000000" w:themeColor="text1"/>
        </w:rPr>
        <w:t>为</w:t>
      </w:r>
      <w:r w:rsidRPr="007C202F">
        <w:rPr>
          <w:rFonts w:hint="eastAsia"/>
          <w:color w:val="000000" w:themeColor="text1"/>
        </w:rPr>
        <w:t>1</w:t>
      </w:r>
      <w:r w:rsidRPr="007C202F">
        <w:rPr>
          <w:rFonts w:hint="eastAsia"/>
          <w:color w:val="000000" w:themeColor="text1"/>
        </w:rPr>
        <w:t>和</w:t>
      </w:r>
      <w:r w:rsidRPr="007C202F">
        <w:rPr>
          <w:rFonts w:hint="eastAsia"/>
          <w:color w:val="000000" w:themeColor="text1"/>
        </w:rPr>
        <w:t>2</w:t>
      </w:r>
      <w:r w:rsidRPr="007C202F">
        <w:rPr>
          <w:rFonts w:hint="eastAsia"/>
          <w:color w:val="000000" w:themeColor="text1"/>
        </w:rPr>
        <w:t>的两个查询</w:t>
      </w:r>
    </w:p>
    <w:p w14:paraId="3BF6A15A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</w:p>
    <w:p w14:paraId="7F98D255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14:paraId="24CA0283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</w:t>
      </w:r>
      <w:del w:id="12" w:author="chen chunqi" w:date="2017-12-20T16:39:00Z">
        <w:r w:rsidRPr="007C202F" w:rsidDel="004405B3">
          <w:rPr>
            <w:rFonts w:hint="eastAsia"/>
            <w:color w:val="000000" w:themeColor="text1"/>
          </w:rPr>
          <w:delText>Predefined</w:delText>
        </w:r>
      </w:del>
      <w:r w:rsidRPr="007C202F">
        <w:rPr>
          <w:rFonts w:hint="eastAsia"/>
          <w:color w:val="000000" w:themeColor="text1"/>
        </w:rPr>
        <w:t>Filter</w:t>
      </w:r>
      <w:proofErr w:type="spellEnd"/>
    </w:p>
    <w:p w14:paraId="74CF2A56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14:paraId="4A9821C6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14:paraId="49547E93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4988987B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"object":7,</w:t>
      </w:r>
    </w:p>
    <w:p w14:paraId="184E80AD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"operator":7,</w:t>
      </w:r>
    </w:p>
    <w:p w14:paraId="16AB2619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"operandType":3,</w:t>
      </w:r>
    </w:p>
    <w:p w14:paraId="3EE137DE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"operand</w:t>
      </w:r>
      <w:proofErr w:type="gramStart"/>
      <w:r w:rsidRPr="007C202F">
        <w:rPr>
          <w:color w:val="000000" w:themeColor="text1"/>
        </w:rPr>
        <w:t>":[</w:t>
      </w:r>
      <w:proofErr w:type="gramEnd"/>
      <w:r w:rsidRPr="007C202F">
        <w:rPr>
          <w:color w:val="000000" w:themeColor="text1"/>
        </w:rPr>
        <w:t>1,2]</w:t>
      </w:r>
    </w:p>
    <w:p w14:paraId="61290E9F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14:paraId="7F22D4D5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14:paraId="764BDEDF" w14:textId="77777777"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14:paraId="57B1F5A4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status</w:t>
      </w:r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14:paraId="61296C51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14:paraId="0D2D542B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14:paraId="1F02A8F3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</w:p>
    <w:p w14:paraId="44183603" w14:textId="77777777" w:rsidR="00C37A44" w:rsidRPr="007C202F" w:rsidRDefault="00C37A44" w:rsidP="00C37A44">
      <w:pPr>
        <w:pStyle w:val="a7"/>
        <w:numPr>
          <w:ilvl w:val="0"/>
          <w:numId w:val="15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生成</w:t>
      </w:r>
      <w:r w:rsidRPr="007C202F">
        <w:rPr>
          <w:rFonts w:hint="eastAsia"/>
          <w:color w:val="000000" w:themeColor="text1"/>
        </w:rPr>
        <w:t>SQL</w:t>
      </w:r>
      <w:r w:rsidRPr="007C202F">
        <w:rPr>
          <w:rFonts w:hint="eastAsia"/>
          <w:color w:val="000000" w:themeColor="text1"/>
        </w:rPr>
        <w:t>语句</w:t>
      </w:r>
    </w:p>
    <w:p w14:paraId="6FDCF2B8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GET</w:t>
      </w:r>
    </w:p>
    <w:p w14:paraId="0A5870B0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generateSQL</w:t>
      </w:r>
      <w:proofErr w:type="spellEnd"/>
    </w:p>
    <w:p w14:paraId="7DE7BC84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rFonts w:hint="eastAsia"/>
          <w:color w:val="000000" w:themeColor="text1"/>
        </w:rPr>
        <w:t>无</w:t>
      </w:r>
    </w:p>
    <w:p w14:paraId="3E381714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返回结果：</w:t>
      </w:r>
    </w:p>
    <w:p w14:paraId="08DA2F50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{</w:t>
      </w:r>
    </w:p>
    <w:p w14:paraId="3555C9C2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status</w:t>
      </w:r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14:paraId="3729EC12" w14:textId="77777777" w:rsidR="00C37A44" w:rsidRPr="007C202F" w:rsidRDefault="00C37A44" w:rsidP="00C37A44">
      <w:pPr>
        <w:pStyle w:val="a7"/>
        <w:ind w:left="108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",</w:t>
      </w:r>
    </w:p>
    <w:p w14:paraId="5E524B26" w14:textId="77777777" w:rsidR="00C37A44" w:rsidRPr="007C202F" w:rsidRDefault="00C37A44" w:rsidP="00C37A44">
      <w:pPr>
        <w:pStyle w:val="a7"/>
        <w:ind w:leftChars="514" w:left="1079" w:firstLineChars="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SQL</w:t>
      </w:r>
      <w:r w:rsidRPr="007C202F">
        <w:rPr>
          <w:color w:val="000000" w:themeColor="text1"/>
        </w:rPr>
        <w:t xml:space="preserve">":"SELECT </w:t>
      </w:r>
      <w:proofErr w:type="spellStart"/>
      <w:proofErr w:type="gramStart"/>
      <w:r w:rsidRPr="007C202F">
        <w:rPr>
          <w:color w:val="000000" w:themeColor="text1"/>
        </w:rPr>
        <w:t>products.buyPrice</w:t>
      </w:r>
      <w:proofErr w:type="spellEnd"/>
      <w:proofErr w:type="gramEnd"/>
      <w:r w:rsidRPr="007C202F">
        <w:rPr>
          <w:color w:val="000000" w:themeColor="text1"/>
        </w:rPr>
        <w:t xml:space="preserve"> FROM products WHERE </w:t>
      </w:r>
      <w:proofErr w:type="spellStart"/>
      <w:r w:rsidRPr="007C202F">
        <w:rPr>
          <w:color w:val="000000" w:themeColor="text1"/>
        </w:rPr>
        <w:t>products.buyPrice</w:t>
      </w:r>
      <w:proofErr w:type="spellEnd"/>
      <w:r w:rsidRPr="007C202F">
        <w:rPr>
          <w:color w:val="000000" w:themeColor="text1"/>
        </w:rPr>
        <w:t xml:space="preserve"> BETWEEN (SELECT </w:t>
      </w:r>
      <w:proofErr w:type="spellStart"/>
      <w:r w:rsidRPr="007C202F">
        <w:rPr>
          <w:color w:val="000000" w:themeColor="text1"/>
        </w:rPr>
        <w:t>avg</w:t>
      </w:r>
      <w:proofErr w:type="spellEnd"/>
      <w:r w:rsidRPr="007C202F">
        <w:rPr>
          <w:color w:val="000000" w:themeColor="text1"/>
        </w:rPr>
        <w:t>(</w:t>
      </w:r>
      <w:proofErr w:type="spellStart"/>
      <w:r w:rsidRPr="007C202F">
        <w:rPr>
          <w:color w:val="000000" w:themeColor="text1"/>
        </w:rPr>
        <w:t>products.buyPrice</w:t>
      </w:r>
      <w:proofErr w:type="spellEnd"/>
      <w:r w:rsidRPr="007C202F">
        <w:rPr>
          <w:color w:val="000000" w:themeColor="text1"/>
        </w:rPr>
        <w:t xml:space="preserve">) from products) AND (SELECT </w:t>
      </w:r>
      <w:proofErr w:type="spellStart"/>
      <w:r w:rsidRPr="007C202F">
        <w:rPr>
          <w:color w:val="000000" w:themeColor="text1"/>
        </w:rPr>
        <w:t>avg</w:t>
      </w:r>
      <w:proofErr w:type="spellEnd"/>
      <w:r w:rsidRPr="007C202F">
        <w:rPr>
          <w:color w:val="000000" w:themeColor="text1"/>
        </w:rPr>
        <w:t>(</w:t>
      </w:r>
      <w:proofErr w:type="spellStart"/>
      <w:r w:rsidRPr="007C202F">
        <w:rPr>
          <w:color w:val="000000" w:themeColor="text1"/>
        </w:rPr>
        <w:t>products.buyPrice</w:t>
      </w:r>
      <w:proofErr w:type="spellEnd"/>
      <w:r w:rsidRPr="007C202F">
        <w:rPr>
          <w:color w:val="000000" w:themeColor="text1"/>
        </w:rPr>
        <w:t>) + 10 from products) "</w:t>
      </w:r>
      <w:del w:id="13" w:author="chen chunqi" w:date="2017-12-20T16:41:00Z">
        <w:r w:rsidRPr="007C202F" w:rsidDel="00D92DD3">
          <w:rPr>
            <w:color w:val="000000" w:themeColor="text1"/>
          </w:rPr>
          <w:delText>,</w:delText>
        </w:r>
      </w:del>
    </w:p>
    <w:p w14:paraId="1619DE21" w14:textId="77777777" w:rsidR="00C37A44" w:rsidRPr="007C202F" w:rsidRDefault="00C37A44" w:rsidP="00C37A44">
      <w:pPr>
        <w:pStyle w:val="a7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}</w:t>
      </w:r>
    </w:p>
    <w:p w14:paraId="796B4BFC" w14:textId="77777777" w:rsidR="007C1236" w:rsidRDefault="007C1236" w:rsidP="00C37A44"/>
    <w:sectPr w:rsidR="007C1236" w:rsidSect="002C1985">
      <w:headerReference w:type="even" r:id="rId23"/>
      <w:headerReference w:type="default" r:id="rId24"/>
      <w:headerReference w:type="first" r:id="rId25"/>
      <w:footerReference w:type="first" r:id="rId26"/>
      <w:pgSz w:w="11906" w:h="16838"/>
      <w:pgMar w:top="1440" w:right="1797" w:bottom="1440" w:left="1797" w:header="851" w:footer="992" w:gutter="0"/>
      <w:pgNumType w:start="1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C1898" w14:textId="77777777" w:rsidR="00596854" w:rsidRDefault="00596854" w:rsidP="0003193B">
      <w:pPr>
        <w:spacing w:line="240" w:lineRule="auto"/>
      </w:pPr>
      <w:r>
        <w:separator/>
      </w:r>
    </w:p>
  </w:endnote>
  <w:endnote w:type="continuationSeparator" w:id="0">
    <w:p w14:paraId="279C98E0" w14:textId="77777777" w:rsidR="00596854" w:rsidRDefault="00596854" w:rsidP="00031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CEB3D" w14:textId="77777777" w:rsidR="004405B3" w:rsidRDefault="004405B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25C2D" w14:textId="77777777" w:rsidR="00596854" w:rsidRDefault="00596854" w:rsidP="0003193B">
      <w:pPr>
        <w:spacing w:line="240" w:lineRule="auto"/>
      </w:pPr>
      <w:r>
        <w:separator/>
      </w:r>
    </w:p>
  </w:footnote>
  <w:footnote w:type="continuationSeparator" w:id="0">
    <w:p w14:paraId="34C23096" w14:textId="77777777" w:rsidR="00596854" w:rsidRDefault="00596854" w:rsidP="000319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D5051" w14:textId="77777777" w:rsidR="004405B3" w:rsidRDefault="004405B3"/>
  <w:p w14:paraId="59CEF822" w14:textId="77777777" w:rsidR="004405B3" w:rsidRDefault="004405B3"/>
  <w:p w14:paraId="74121FD8" w14:textId="77777777" w:rsidR="004405B3" w:rsidRDefault="004405B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144D2" w14:textId="77777777" w:rsidR="004405B3" w:rsidRDefault="004405B3">
    <w:pPr>
      <w:pStyle w:val="a3"/>
      <w:jc w:val="both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4C31B" w14:textId="77777777" w:rsidR="004405B3" w:rsidRDefault="004405B3">
    <w:pPr>
      <w:pStyle w:val="a3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11"/>
      <w:isLgl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882220E"/>
    <w:multiLevelType w:val="hybridMultilevel"/>
    <w:tmpl w:val="997EFC20"/>
    <w:lvl w:ilvl="0" w:tplc="D45C596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95F7BBA"/>
    <w:multiLevelType w:val="hybridMultilevel"/>
    <w:tmpl w:val="982C632C"/>
    <w:lvl w:ilvl="0" w:tplc="6A7E04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940D67"/>
    <w:multiLevelType w:val="multilevel"/>
    <w:tmpl w:val="1C940D67"/>
    <w:lvl w:ilvl="0">
      <w:start w:val="1"/>
      <w:numFmt w:val="decimal"/>
      <w:lvlText w:val="%1."/>
      <w:lvlJc w:val="left"/>
      <w:pPr>
        <w:tabs>
          <w:tab w:val="num" w:pos="785"/>
        </w:tabs>
        <w:ind w:left="765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>
    <w:nsid w:val="2730286E"/>
    <w:multiLevelType w:val="multilevel"/>
    <w:tmpl w:val="2730286E"/>
    <w:lvl w:ilvl="0">
      <w:start w:val="1"/>
      <w:numFmt w:val="decimal"/>
      <w:lvlText w:val="%1."/>
      <w:lvlJc w:val="left"/>
      <w:pPr>
        <w:tabs>
          <w:tab w:val="num" w:pos="785"/>
        </w:tabs>
        <w:ind w:left="765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>
    <w:nsid w:val="2AF23BDB"/>
    <w:multiLevelType w:val="hybridMultilevel"/>
    <w:tmpl w:val="123E258C"/>
    <w:lvl w:ilvl="0" w:tplc="EBC6C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600453"/>
    <w:multiLevelType w:val="hybridMultilevel"/>
    <w:tmpl w:val="4B08DB5E"/>
    <w:lvl w:ilvl="0" w:tplc="1DBE83EC">
      <w:start w:val="1"/>
      <w:numFmt w:val="decimal"/>
      <w:lvlText w:val="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F371F4"/>
    <w:multiLevelType w:val="multilevel"/>
    <w:tmpl w:val="40F371F4"/>
    <w:lvl w:ilvl="0">
      <w:start w:val="1"/>
      <w:numFmt w:val="decimal"/>
      <w:lvlText w:val="%1."/>
      <w:lvlJc w:val="left"/>
      <w:pPr>
        <w:tabs>
          <w:tab w:val="num" w:pos="785"/>
        </w:tabs>
        <w:ind w:left="765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>
    <w:nsid w:val="4E096563"/>
    <w:multiLevelType w:val="multilevel"/>
    <w:tmpl w:val="4E096563"/>
    <w:lvl w:ilvl="0">
      <w:start w:val="1"/>
      <w:numFmt w:val="decimal"/>
      <w:lvlText w:val="%1."/>
      <w:lvlJc w:val="left"/>
      <w:pPr>
        <w:tabs>
          <w:tab w:val="num" w:pos="785"/>
        </w:tabs>
        <w:ind w:left="765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>
    <w:nsid w:val="51FE3325"/>
    <w:multiLevelType w:val="multilevel"/>
    <w:tmpl w:val="51FE3325"/>
    <w:lvl w:ilvl="0">
      <w:start w:val="1"/>
      <w:numFmt w:val="decimal"/>
      <w:lvlText w:val="%1."/>
      <w:lvlJc w:val="left"/>
      <w:pPr>
        <w:tabs>
          <w:tab w:val="num" w:pos="700"/>
        </w:tabs>
        <w:ind w:left="68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80"/>
        </w:tabs>
        <w:ind w:left="1180" w:hanging="42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20"/>
      </w:pPr>
    </w:lvl>
    <w:lvl w:ilvl="3">
      <w:start w:val="1"/>
      <w:numFmt w:val="decimal"/>
      <w:lvlText w:val="%4."/>
      <w:lvlJc w:val="left"/>
      <w:pPr>
        <w:tabs>
          <w:tab w:val="num" w:pos="2020"/>
        </w:tabs>
        <w:ind w:left="2020" w:hanging="420"/>
      </w:pPr>
    </w:lvl>
    <w:lvl w:ilvl="4">
      <w:start w:val="1"/>
      <w:numFmt w:val="lowerLetter"/>
      <w:lvlText w:val="%5)"/>
      <w:lvlJc w:val="left"/>
      <w:pPr>
        <w:tabs>
          <w:tab w:val="num" w:pos="2440"/>
        </w:tabs>
        <w:ind w:left="2440" w:hanging="420"/>
      </w:pPr>
    </w:lvl>
    <w:lvl w:ilvl="5">
      <w:start w:val="1"/>
      <w:numFmt w:val="lowerRoman"/>
      <w:lvlText w:val="%6."/>
      <w:lvlJc w:val="right"/>
      <w:pPr>
        <w:tabs>
          <w:tab w:val="num" w:pos="2860"/>
        </w:tabs>
        <w:ind w:left="2860" w:hanging="420"/>
      </w:p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20"/>
      </w:pPr>
    </w:lvl>
    <w:lvl w:ilvl="7">
      <w:start w:val="1"/>
      <w:numFmt w:val="lowerLetter"/>
      <w:lvlText w:val="%8)"/>
      <w:lvlJc w:val="left"/>
      <w:pPr>
        <w:tabs>
          <w:tab w:val="num" w:pos="3700"/>
        </w:tabs>
        <w:ind w:left="3700" w:hanging="420"/>
      </w:pPr>
    </w:lvl>
    <w:lvl w:ilvl="8">
      <w:start w:val="1"/>
      <w:numFmt w:val="lowerRoman"/>
      <w:lvlText w:val="%9."/>
      <w:lvlJc w:val="right"/>
      <w:pPr>
        <w:tabs>
          <w:tab w:val="num" w:pos="4120"/>
        </w:tabs>
        <w:ind w:left="4120" w:hanging="420"/>
      </w:pPr>
    </w:lvl>
  </w:abstractNum>
  <w:abstractNum w:abstractNumId="10">
    <w:nsid w:val="68C353A0"/>
    <w:multiLevelType w:val="hybridMultilevel"/>
    <w:tmpl w:val="45A06D6A"/>
    <w:lvl w:ilvl="0" w:tplc="3EBCF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695117E6"/>
    <w:multiLevelType w:val="hybridMultilevel"/>
    <w:tmpl w:val="FD9615B8"/>
    <w:lvl w:ilvl="0" w:tplc="3B685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9A52445"/>
    <w:multiLevelType w:val="hybridMultilevel"/>
    <w:tmpl w:val="E766F710"/>
    <w:lvl w:ilvl="0" w:tplc="E752DDA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4F571A"/>
    <w:multiLevelType w:val="hybridMultilevel"/>
    <w:tmpl w:val="CFA0B818"/>
    <w:lvl w:ilvl="0" w:tplc="58ECBB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8F5423"/>
    <w:multiLevelType w:val="multilevel"/>
    <w:tmpl w:val="748F5423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770E262C"/>
    <w:multiLevelType w:val="hybridMultilevel"/>
    <w:tmpl w:val="08F87634"/>
    <w:lvl w:ilvl="0" w:tplc="58ECBB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4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13"/>
  </w:num>
  <w:num w:numId="11">
    <w:abstractNumId w:val="2"/>
  </w:num>
  <w:num w:numId="12">
    <w:abstractNumId w:val="10"/>
  </w:num>
  <w:num w:numId="13">
    <w:abstractNumId w:val="11"/>
  </w:num>
  <w:num w:numId="14">
    <w:abstractNumId w:val="1"/>
  </w:num>
  <w:num w:numId="15">
    <w:abstractNumId w:val="12"/>
  </w:num>
  <w:num w:numId="16">
    <w:abstractNumId w:val="6"/>
  </w:num>
  <w:num w:numId="17">
    <w:abstractNumId w:val="1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 chunqi">
    <w15:presenceInfo w15:providerId="Windows Live" w15:userId="d5f8d61122e261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6"/>
    <w:rsid w:val="0001048E"/>
    <w:rsid w:val="00016D89"/>
    <w:rsid w:val="0003193B"/>
    <w:rsid w:val="000617CF"/>
    <w:rsid w:val="000F33F9"/>
    <w:rsid w:val="001C1466"/>
    <w:rsid w:val="00221954"/>
    <w:rsid w:val="00231985"/>
    <w:rsid w:val="002924C3"/>
    <w:rsid w:val="0029568D"/>
    <w:rsid w:val="002A6EEE"/>
    <w:rsid w:val="002A74B0"/>
    <w:rsid w:val="002C1985"/>
    <w:rsid w:val="00357900"/>
    <w:rsid w:val="003A5244"/>
    <w:rsid w:val="004405B3"/>
    <w:rsid w:val="00481432"/>
    <w:rsid w:val="00521066"/>
    <w:rsid w:val="00523D61"/>
    <w:rsid w:val="0052497E"/>
    <w:rsid w:val="00534E49"/>
    <w:rsid w:val="00596854"/>
    <w:rsid w:val="007047B6"/>
    <w:rsid w:val="007112B0"/>
    <w:rsid w:val="00735ACE"/>
    <w:rsid w:val="0076342F"/>
    <w:rsid w:val="007C1236"/>
    <w:rsid w:val="008B1821"/>
    <w:rsid w:val="00921D32"/>
    <w:rsid w:val="009319F3"/>
    <w:rsid w:val="00953B2A"/>
    <w:rsid w:val="00973A6A"/>
    <w:rsid w:val="00B04F34"/>
    <w:rsid w:val="00B45E27"/>
    <w:rsid w:val="00B665D2"/>
    <w:rsid w:val="00B70908"/>
    <w:rsid w:val="00C14872"/>
    <w:rsid w:val="00C37A44"/>
    <w:rsid w:val="00D7574F"/>
    <w:rsid w:val="00D92DD3"/>
    <w:rsid w:val="00DE3810"/>
    <w:rsid w:val="00E25F36"/>
    <w:rsid w:val="00F407F1"/>
    <w:rsid w:val="00F936BC"/>
    <w:rsid w:val="00FB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B5331"/>
  <w15:chartTrackingRefBased/>
  <w15:docId w15:val="{A078AD0E-7F11-4393-BDBA-F5511214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3193B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qFormat/>
    <w:rsid w:val="0003193B"/>
    <w:pPr>
      <w:keepNext/>
      <w:numPr>
        <w:ilvl w:val="1"/>
        <w:numId w:val="2"/>
      </w:numPr>
      <w:tabs>
        <w:tab w:val="left" w:pos="0"/>
        <w:tab w:val="left" w:pos="540"/>
      </w:tabs>
      <w:spacing w:before="240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link w:val="30"/>
    <w:qFormat/>
    <w:rsid w:val="0003193B"/>
    <w:pPr>
      <w:keepNext/>
      <w:numPr>
        <w:ilvl w:val="2"/>
        <w:numId w:val="2"/>
      </w:numPr>
      <w:tabs>
        <w:tab w:val="left" w:pos="0"/>
      </w:tabs>
      <w:outlineLvl w:val="2"/>
    </w:pPr>
    <w:rPr>
      <w:rFonts w:eastAsia="黑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31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3193B"/>
    <w:rPr>
      <w:sz w:val="18"/>
      <w:szCs w:val="18"/>
    </w:rPr>
  </w:style>
  <w:style w:type="character" w:customStyle="1" w:styleId="20">
    <w:name w:val="标题 2字符"/>
    <w:basedOn w:val="a0"/>
    <w:link w:val="2"/>
    <w:rsid w:val="0003193B"/>
    <w:rPr>
      <w:rFonts w:ascii="Times New Roman" w:eastAsia="黑体" w:hAnsi="Times New Roman" w:cs="Times New Roman"/>
      <w:b/>
      <w:sz w:val="28"/>
      <w:szCs w:val="20"/>
    </w:rPr>
  </w:style>
  <w:style w:type="character" w:customStyle="1" w:styleId="30">
    <w:name w:val="标题 3字符"/>
    <w:basedOn w:val="a0"/>
    <w:link w:val="3"/>
    <w:rsid w:val="0003193B"/>
    <w:rPr>
      <w:rFonts w:ascii="Times New Roman" w:eastAsia="黑体" w:hAnsi="Times New Roman" w:cs="Times New Roman"/>
      <w:b/>
      <w:sz w:val="24"/>
      <w:szCs w:val="20"/>
    </w:rPr>
  </w:style>
  <w:style w:type="paragraph" w:customStyle="1" w:styleId="11">
    <w:name w:val="标题 11"/>
    <w:basedOn w:val="a"/>
    <w:next w:val="a"/>
    <w:rsid w:val="0003193B"/>
    <w:pPr>
      <w:keepNext/>
      <w:numPr>
        <w:numId w:val="2"/>
      </w:numPr>
      <w:tabs>
        <w:tab w:val="left" w:pos="0"/>
      </w:tabs>
      <w:spacing w:before="240" w:after="60"/>
      <w:jc w:val="left"/>
      <w:outlineLvl w:val="0"/>
    </w:pPr>
    <w:rPr>
      <w:rFonts w:eastAsia="黑体"/>
      <w:b/>
      <w:bCs/>
      <w:kern w:val="28"/>
      <w:sz w:val="32"/>
    </w:rPr>
  </w:style>
  <w:style w:type="paragraph" w:styleId="a7">
    <w:name w:val="List Paragraph"/>
    <w:basedOn w:val="a"/>
    <w:uiPriority w:val="34"/>
    <w:qFormat/>
    <w:rsid w:val="0029568D"/>
    <w:pPr>
      <w:spacing w:line="240" w:lineRule="auto"/>
      <w:ind w:firstLineChars="200" w:firstLine="420"/>
    </w:pPr>
    <w:rPr>
      <w:szCs w:val="21"/>
    </w:rPr>
  </w:style>
  <w:style w:type="table" w:styleId="a8">
    <w:name w:val="Table Grid"/>
    <w:basedOn w:val="a1"/>
    <w:uiPriority w:val="39"/>
    <w:rsid w:val="00295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14872"/>
    <w:pPr>
      <w:spacing w:line="240" w:lineRule="auto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14872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C37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header" Target="header3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microsoft.com/office/2011/relationships/people" Target="people.xml"/><Relationship Id="rId2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A12F7-2A28-6447-9EA8-5DA741122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998</Words>
  <Characters>5689</Characters>
  <Application>Microsoft Macintosh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Bruinx</dc:creator>
  <cp:keywords/>
  <dc:description/>
  <cp:lastModifiedBy>chen chunqi</cp:lastModifiedBy>
  <cp:revision>24</cp:revision>
  <dcterms:created xsi:type="dcterms:W3CDTF">2017-12-16T07:12:00Z</dcterms:created>
  <dcterms:modified xsi:type="dcterms:W3CDTF">2017-12-20T08:42:00Z</dcterms:modified>
</cp:coreProperties>
</file>